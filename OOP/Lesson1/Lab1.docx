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5A30" w14:textId="77777777" w:rsidR="0064104A" w:rsidRPr="0064104A" w:rsidRDefault="0064104A" w:rsidP="0064104A">
      <w:pPr>
        <w:pStyle w:val="Header"/>
        <w:tabs>
          <w:tab w:val="clear" w:pos="4680"/>
          <w:tab w:val="clear" w:pos="9360"/>
        </w:tabs>
        <w:jc w:val="center"/>
        <w:rPr>
          <w:rFonts w:ascii="TH SarabunPSK" w:hAnsi="TH SarabunPSK" w:cs="TH SarabunPSK"/>
          <w:sz w:val="32"/>
          <w:szCs w:val="40"/>
        </w:rPr>
      </w:pPr>
      <w:r w:rsidRPr="0064104A">
        <w:rPr>
          <w:rFonts w:ascii="TH SarabunPSK" w:hAnsi="TH SarabunPSK" w:cs="TH SarabunPSK"/>
          <w:sz w:val="32"/>
          <w:szCs w:val="40"/>
        </w:rPr>
        <w:t>Object – Oriented Programming</w:t>
      </w:r>
    </w:p>
    <w:p w14:paraId="75D3BC60" w14:textId="77777777" w:rsidR="0064104A" w:rsidRPr="0064104A" w:rsidRDefault="0064104A" w:rsidP="0064104A">
      <w:pPr>
        <w:pStyle w:val="Header"/>
        <w:tabs>
          <w:tab w:val="clear" w:pos="4680"/>
          <w:tab w:val="clear" w:pos="9360"/>
        </w:tabs>
        <w:rPr>
          <w:rFonts w:ascii="TH SarabunPSK" w:hAnsi="TH SarabunPSK" w:cs="TH SarabunPSK"/>
          <w:sz w:val="32"/>
          <w:szCs w:val="32"/>
        </w:rPr>
      </w:pPr>
      <w:r w:rsidRPr="0064104A">
        <w:rPr>
          <w:rFonts w:ascii="TH SarabunPSK" w:hAnsi="TH SarabunPSK" w:cs="TH SarabunPSK"/>
          <w:sz w:val="32"/>
          <w:szCs w:val="32"/>
          <w:cs/>
        </w:rPr>
        <w:t>ชื่อ</w:t>
      </w:r>
      <w:r w:rsidRPr="0064104A">
        <w:rPr>
          <w:rFonts w:ascii="TH SarabunPSK" w:hAnsi="TH SarabunPSK" w:cs="TH SarabunPSK"/>
          <w:sz w:val="32"/>
          <w:szCs w:val="32"/>
        </w:rPr>
        <w:t xml:space="preserve"> – </w:t>
      </w:r>
      <w:r w:rsidRPr="0064104A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>
        <w:rPr>
          <w:rFonts w:ascii="TH SarabunPSK" w:hAnsi="TH SarabunPSK" w:cs="TH SarabunPSK"/>
          <w:sz w:val="32"/>
          <w:szCs w:val="32"/>
        </w:rPr>
        <w:t xml:space="preserve">………………………………………  </w:t>
      </w:r>
      <w:r w:rsidRPr="0064104A">
        <w:rPr>
          <w:rFonts w:ascii="TH SarabunPSK" w:hAnsi="TH SarabunPSK" w:cs="TH SarabunPSK" w:hint="cs"/>
          <w:sz w:val="32"/>
          <w:szCs w:val="32"/>
          <w:cs/>
        </w:rPr>
        <w:t>รหัส</w:t>
      </w:r>
      <w:r w:rsidRPr="0064104A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หมู่</w:t>
      </w:r>
      <w:r w:rsidRPr="0064104A">
        <w:rPr>
          <w:rFonts w:ascii="TH SarabunPSK" w:hAnsi="TH SarabunPSK" w:cs="TH SarabunPSK"/>
          <w:sz w:val="32"/>
          <w:szCs w:val="32"/>
        </w:rPr>
        <w:t>……………</w:t>
      </w:r>
    </w:p>
    <w:p w14:paraId="56EEA004" w14:textId="77777777" w:rsidR="0064104A" w:rsidRDefault="0064104A" w:rsidP="0064104A">
      <w:pPr>
        <w:pStyle w:val="Header"/>
        <w:jc w:val="center"/>
        <w:rPr>
          <w:rFonts w:ascii="TH SarabunPSK" w:hAnsi="TH SarabunPSK" w:cs="TH SarabunPSK"/>
          <w:sz w:val="40"/>
          <w:szCs w:val="40"/>
        </w:rPr>
      </w:pPr>
      <w:r w:rsidRPr="00AF52D8">
        <w:rPr>
          <w:rFonts w:ascii="TH SarabunPSK" w:hAnsi="TH SarabunPSK" w:cs="TH SarabunPSK"/>
          <w:sz w:val="32"/>
          <w:szCs w:val="40"/>
        </w:rPr>
        <w:t xml:space="preserve">Lap </w:t>
      </w:r>
      <w:r>
        <w:rPr>
          <w:rFonts w:ascii="TH SarabunPSK" w:hAnsi="TH SarabunPSK" w:cs="TH SarabunPSK"/>
          <w:sz w:val="32"/>
          <w:szCs w:val="40"/>
        </w:rPr>
        <w:t>1</w:t>
      </w:r>
      <w:r w:rsidRPr="00AF52D8">
        <w:rPr>
          <w:rFonts w:ascii="TH SarabunPSK" w:hAnsi="TH SarabunPSK" w:cs="TH SarabunPSK"/>
          <w:sz w:val="40"/>
          <w:szCs w:val="40"/>
        </w:rPr>
        <w:t xml:space="preserve"> </w:t>
      </w:r>
    </w:p>
    <w:p w14:paraId="1B7D9E16" w14:textId="77777777" w:rsidR="0064104A" w:rsidRPr="00AF52D8" w:rsidRDefault="0064104A" w:rsidP="0064104A">
      <w:pPr>
        <w:pStyle w:val="Header"/>
        <w:jc w:val="center"/>
        <w:rPr>
          <w:rFonts w:ascii="TH SarabunPSK" w:hAnsi="TH SarabunPSK" w:cs="TH SarabunPSK"/>
          <w:sz w:val="36"/>
          <w:szCs w:val="36"/>
        </w:rPr>
      </w:pPr>
      <w:r w:rsidRPr="00AF52D8">
        <w:rPr>
          <w:rFonts w:ascii="TH SarabunPSK" w:hAnsi="TH SarabunPSK" w:cs="TH SarabunPSK"/>
          <w:sz w:val="24"/>
          <w:szCs w:val="32"/>
          <w:cs/>
        </w:rPr>
        <w:t xml:space="preserve">ติดตั้งและทำความรู้จัก </w:t>
      </w:r>
      <w:r w:rsidRPr="00AF52D8">
        <w:rPr>
          <w:rFonts w:ascii="TH SarabunPSK" w:hAnsi="TH SarabunPSK" w:cs="TH SarabunPSK"/>
          <w:sz w:val="28"/>
          <w:szCs w:val="36"/>
        </w:rPr>
        <w:t>JDK</w:t>
      </w:r>
    </w:p>
    <w:p w14:paraId="3D26634C" w14:textId="77777777" w:rsidR="0064104A" w:rsidRPr="0064104A" w:rsidRDefault="0064104A" w:rsidP="005075C8">
      <w:pPr>
        <w:rPr>
          <w:rFonts w:ascii="TH SarabunPSK" w:hAnsi="TH SarabunPSK" w:cs="TH SarabunPSK"/>
          <w:sz w:val="32"/>
          <w:szCs w:val="32"/>
        </w:rPr>
      </w:pPr>
    </w:p>
    <w:p w14:paraId="04BC2205" w14:textId="77777777" w:rsidR="005075C8" w:rsidRPr="00AF52D8" w:rsidRDefault="005075C8" w:rsidP="005075C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ให้นิสิตทำการติดตั้งตัวแปลภาษา </w:t>
      </w:r>
      <w:r w:rsidRPr="00AF52D8">
        <w:rPr>
          <w:rFonts w:ascii="TH SarabunPSK" w:hAnsi="TH SarabunPSK" w:cs="TH SarabunPSK"/>
          <w:sz w:val="32"/>
          <w:szCs w:val="32"/>
        </w:rPr>
        <w:t xml:space="preserve">Java </w:t>
      </w:r>
      <w:r w:rsidRPr="00AF52D8">
        <w:rPr>
          <w:rFonts w:ascii="TH SarabunPSK" w:hAnsi="TH SarabunPSK" w:cs="TH SarabunPSK"/>
          <w:sz w:val="32"/>
          <w:szCs w:val="32"/>
          <w:cs/>
        </w:rPr>
        <w:t>โดยปฏิบัติตามขั้นตอนดังนี้</w:t>
      </w:r>
    </w:p>
    <w:p w14:paraId="634B92CB" w14:textId="77777777" w:rsidR="00412F81" w:rsidRPr="00412F81" w:rsidRDefault="005075C8" w:rsidP="00431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12F81">
        <w:rPr>
          <w:rFonts w:ascii="TH SarabunPSK" w:hAnsi="TH SarabunPSK" w:cs="TH SarabunPSK"/>
          <w:sz w:val="32"/>
          <w:szCs w:val="32"/>
          <w:cs/>
        </w:rPr>
        <w:t xml:space="preserve">โหลด </w:t>
      </w:r>
      <w:r w:rsidRPr="00412F81">
        <w:rPr>
          <w:rFonts w:ascii="TH SarabunPSK" w:hAnsi="TH SarabunPSK" w:cs="TH SarabunPSK"/>
          <w:sz w:val="32"/>
          <w:szCs w:val="32"/>
        </w:rPr>
        <w:t xml:space="preserve">JDK </w:t>
      </w:r>
      <w:r w:rsidR="00DC3DE4" w:rsidRPr="00412F81">
        <w:rPr>
          <w:rFonts w:ascii="TH SarabunPSK" w:hAnsi="TH SarabunPSK" w:cs="TH SarabunPSK"/>
          <w:sz w:val="32"/>
          <w:szCs w:val="32"/>
        </w:rPr>
        <w:t>16</w:t>
      </w:r>
      <w:r w:rsidRPr="00412F81">
        <w:rPr>
          <w:rFonts w:ascii="TH SarabunPSK" w:hAnsi="TH SarabunPSK" w:cs="TH SarabunPSK"/>
          <w:sz w:val="32"/>
          <w:szCs w:val="32"/>
        </w:rPr>
        <w:t xml:space="preserve"> (Java SE Development Kit) </w:t>
      </w:r>
      <w:r w:rsidRPr="00412F81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412F81" w:rsidRPr="00412F81">
        <w:t>https://www.oracle.com/java/technologies/downloads/#java17</w:t>
      </w:r>
      <w:r w:rsidR="00412F81" w:rsidRPr="00412F81">
        <w:rPr>
          <w:szCs w:val="22"/>
        </w:rPr>
        <w:t xml:space="preserve"> </w:t>
      </w:r>
    </w:p>
    <w:p w14:paraId="6975E110" w14:textId="3F88199E" w:rsidR="005075C8" w:rsidRPr="00412F81" w:rsidRDefault="005075C8" w:rsidP="00431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12F81">
        <w:rPr>
          <w:rFonts w:ascii="TH SarabunPSK" w:hAnsi="TH SarabunPSK" w:cs="TH SarabunPSK"/>
          <w:sz w:val="32"/>
          <w:szCs w:val="32"/>
          <w:cs/>
        </w:rPr>
        <w:t xml:space="preserve">ติดตั้งไว้ที่ไดรฟ์ </w:t>
      </w:r>
      <w:r w:rsidRPr="00412F81">
        <w:rPr>
          <w:rFonts w:ascii="TH SarabunPSK" w:hAnsi="TH SarabunPSK" w:cs="TH SarabunPSK"/>
          <w:sz w:val="32"/>
          <w:szCs w:val="32"/>
        </w:rPr>
        <w:t>C:/</w:t>
      </w:r>
    </w:p>
    <w:p w14:paraId="6A4807F7" w14:textId="77777777" w:rsidR="005075C8" w:rsidRPr="00AF52D8" w:rsidRDefault="005075C8" w:rsidP="0084714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สร้างเส้นทาง </w:t>
      </w:r>
      <w:r w:rsidRPr="00AF52D8">
        <w:rPr>
          <w:rFonts w:ascii="TH SarabunPSK" w:hAnsi="TH SarabunPSK" w:cs="TH SarabunPSK"/>
          <w:sz w:val="32"/>
          <w:szCs w:val="32"/>
        </w:rPr>
        <w:t>(PATH)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 ของตัวแปลภาษา </w:t>
      </w:r>
      <w:r w:rsidRPr="00AF52D8">
        <w:rPr>
          <w:rFonts w:ascii="TH SarabunPSK" w:hAnsi="TH SarabunPSK" w:cs="TH SarabunPSK"/>
          <w:sz w:val="32"/>
          <w:szCs w:val="32"/>
        </w:rPr>
        <w:t>Java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 โดยปฏิบัติตามขั้นตอนดังนี้</w:t>
      </w:r>
    </w:p>
    <w:p w14:paraId="686670CF" w14:textId="77777777" w:rsidR="005075C8" w:rsidRPr="00AF52D8" w:rsidRDefault="005075C8" w:rsidP="005075C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ไปที่ </w:t>
      </w:r>
      <w:r w:rsidR="00A014DE" w:rsidRPr="00AF52D8">
        <w:rPr>
          <w:rFonts w:ascii="TH SarabunPSK" w:hAnsi="TH SarabunPSK" w:cs="TH SarabunPSK"/>
          <w:sz w:val="32"/>
          <w:szCs w:val="32"/>
        </w:rPr>
        <w:t>System</w:t>
      </w:r>
      <w:r w:rsidRPr="00AF52D8">
        <w:rPr>
          <w:rFonts w:ascii="TH SarabunPSK" w:hAnsi="TH SarabunPSK" w:cs="TH SarabunPSK"/>
          <w:sz w:val="32"/>
          <w:szCs w:val="32"/>
        </w:rPr>
        <w:t xml:space="preserve"> --&gt; </w:t>
      </w:r>
      <w:r w:rsidR="00A014DE" w:rsidRPr="00AF52D8">
        <w:rPr>
          <w:rFonts w:ascii="TH SarabunPSK" w:hAnsi="TH SarabunPSK" w:cs="TH SarabunPSK"/>
          <w:sz w:val="32"/>
          <w:szCs w:val="32"/>
        </w:rPr>
        <w:t>Advanced system settings</w:t>
      </w:r>
      <w:r w:rsidRPr="00AF52D8">
        <w:rPr>
          <w:rFonts w:ascii="TH SarabunPSK" w:hAnsi="TH SarabunPSK" w:cs="TH SarabunPSK"/>
          <w:sz w:val="32"/>
          <w:szCs w:val="32"/>
        </w:rPr>
        <w:t xml:space="preserve"> --&gt; Environment Variable</w:t>
      </w:r>
    </w:p>
    <w:p w14:paraId="3D02AC7C" w14:textId="77777777" w:rsidR="005075C8" w:rsidRPr="00AF52D8" w:rsidRDefault="00A014DE" w:rsidP="005075C8">
      <w:pPr>
        <w:ind w:left="1080"/>
        <w:jc w:val="center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AFD6BE8" wp14:editId="6721AA26">
            <wp:extent cx="2372195" cy="2453461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697" cy="24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5C8" w:rsidRPr="00AF52D8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5075C8" w:rsidRPr="00AF52D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1897236" wp14:editId="60EF4580">
            <wp:extent cx="2150967" cy="245800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47" cy="24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F17B" w14:textId="77777777" w:rsidR="005075C8" w:rsidRPr="00AF52D8" w:rsidRDefault="005075C8" w:rsidP="005075C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เลือกตัวแปร </w:t>
      </w:r>
      <w:r w:rsidRPr="00AF52D8">
        <w:rPr>
          <w:rFonts w:ascii="TH SarabunPSK" w:hAnsi="TH SarabunPSK" w:cs="TH SarabunPSK"/>
          <w:sz w:val="32"/>
          <w:szCs w:val="32"/>
        </w:rPr>
        <w:t>PATH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2D8">
        <w:rPr>
          <w:rFonts w:ascii="TH SarabunPSK" w:hAnsi="TH SarabunPSK" w:cs="TH SarabunPSK"/>
          <w:sz w:val="32"/>
          <w:szCs w:val="32"/>
        </w:rPr>
        <w:t>--&gt;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2D8">
        <w:rPr>
          <w:rFonts w:ascii="TH SarabunPSK" w:hAnsi="TH SarabunPSK" w:cs="TH SarabunPSK"/>
          <w:sz w:val="32"/>
          <w:szCs w:val="32"/>
        </w:rPr>
        <w:t xml:space="preserve">edit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และ ใส่ </w:t>
      </w:r>
      <w:r w:rsidRPr="00AF52D8">
        <w:rPr>
          <w:rFonts w:ascii="TH SarabunPSK" w:hAnsi="TH SarabunPSK" w:cs="TH SarabunPSK"/>
          <w:sz w:val="32"/>
          <w:szCs w:val="32"/>
        </w:rPr>
        <w:t xml:space="preserve">path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ที่ทำการติดตั้ง </w:t>
      </w:r>
      <w:r w:rsidRPr="00AF52D8">
        <w:rPr>
          <w:rFonts w:ascii="TH SarabunPSK" w:hAnsi="TH SarabunPSK" w:cs="TH SarabunPSK"/>
          <w:sz w:val="32"/>
          <w:szCs w:val="32"/>
        </w:rPr>
        <w:t xml:space="preserve">Java </w:t>
      </w:r>
      <w:r w:rsidRPr="00AF52D8">
        <w:rPr>
          <w:rFonts w:ascii="TH SarabunPSK" w:hAnsi="TH SarabunPSK" w:cs="TH SarabunPSK"/>
          <w:sz w:val="32"/>
          <w:szCs w:val="32"/>
          <w:cs/>
        </w:rPr>
        <w:t>ไว้โดยให้ใส่จนถึง</w:t>
      </w:r>
      <w:r w:rsidR="00701B22" w:rsidRPr="00AF52D8">
        <w:rPr>
          <w:rFonts w:ascii="TH SarabunPSK" w:hAnsi="TH SarabunPSK" w:cs="TH SarabunPSK"/>
          <w:sz w:val="32"/>
          <w:szCs w:val="32"/>
          <w:cs/>
        </w:rPr>
        <w:t xml:space="preserve">โฟลเดอร์ </w:t>
      </w:r>
      <w:r w:rsidR="00701B22" w:rsidRPr="00AF52D8">
        <w:rPr>
          <w:rFonts w:ascii="TH SarabunPSK" w:hAnsi="TH SarabunPSK" w:cs="TH SarabunPSK"/>
          <w:sz w:val="32"/>
          <w:szCs w:val="32"/>
        </w:rPr>
        <w:t>bin</w:t>
      </w:r>
    </w:p>
    <w:p w14:paraId="54FFCCC1" w14:textId="77777777" w:rsidR="00701B22" w:rsidRPr="00AF52D8" w:rsidRDefault="00701B22" w:rsidP="00701B22">
      <w:pPr>
        <w:ind w:left="1080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เช่น ถ้าติดตั้งไว้ที่ </w:t>
      </w:r>
      <w:r w:rsidRPr="00AF52D8">
        <w:rPr>
          <w:rFonts w:ascii="TH SarabunPSK" w:hAnsi="TH SarabunPSK" w:cs="TH SarabunPSK"/>
          <w:sz w:val="32"/>
          <w:szCs w:val="32"/>
        </w:rPr>
        <w:t>C:\Program Files\Java\jdk</w:t>
      </w:r>
      <w:r w:rsidRPr="00AF52D8">
        <w:rPr>
          <w:rFonts w:ascii="TH SarabunPSK" w:hAnsi="TH SarabunPSK" w:cs="TH SarabunPSK"/>
          <w:sz w:val="32"/>
          <w:szCs w:val="32"/>
          <w:cs/>
        </w:rPr>
        <w:t>1.8.0</w:t>
      </w:r>
      <w:r w:rsidRPr="00AF52D8">
        <w:rPr>
          <w:rFonts w:ascii="TH SarabunPSK" w:hAnsi="TH SarabunPSK" w:cs="TH SarabunPSK"/>
          <w:sz w:val="32"/>
          <w:szCs w:val="32"/>
        </w:rPr>
        <w:t>_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65 ให้ใส่ </w:t>
      </w:r>
      <w:r w:rsidRPr="00AF52D8">
        <w:rPr>
          <w:rFonts w:ascii="TH SarabunPSK" w:hAnsi="TH SarabunPSK" w:cs="TH SarabunPSK"/>
          <w:sz w:val="32"/>
          <w:szCs w:val="32"/>
        </w:rPr>
        <w:t>path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  <w:r w:rsidRPr="00AF52D8">
        <w:rPr>
          <w:rFonts w:ascii="TH SarabunPSK" w:hAnsi="TH SarabunPSK" w:cs="TH SarabunPSK"/>
          <w:sz w:val="32"/>
          <w:szCs w:val="32"/>
        </w:rPr>
        <w:t>C:\Program Files\Java\jdk</w:t>
      </w:r>
      <w:r w:rsidRPr="00AF52D8">
        <w:rPr>
          <w:rFonts w:ascii="TH SarabunPSK" w:hAnsi="TH SarabunPSK" w:cs="TH SarabunPSK"/>
          <w:sz w:val="32"/>
          <w:szCs w:val="32"/>
          <w:cs/>
        </w:rPr>
        <w:t>1.8.0</w:t>
      </w:r>
      <w:r w:rsidRPr="00AF52D8">
        <w:rPr>
          <w:rFonts w:ascii="TH SarabunPSK" w:hAnsi="TH SarabunPSK" w:cs="TH SarabunPSK"/>
          <w:sz w:val="32"/>
          <w:szCs w:val="32"/>
        </w:rPr>
        <w:t>_</w:t>
      </w:r>
      <w:r w:rsidRPr="00AF52D8">
        <w:rPr>
          <w:rFonts w:ascii="TH SarabunPSK" w:hAnsi="TH SarabunPSK" w:cs="TH SarabunPSK"/>
          <w:sz w:val="32"/>
          <w:szCs w:val="32"/>
          <w:cs/>
        </w:rPr>
        <w:t>65</w:t>
      </w:r>
      <w:r w:rsidRPr="00AF52D8">
        <w:rPr>
          <w:rFonts w:ascii="TH SarabunPSK" w:hAnsi="TH SarabunPSK" w:cs="TH SarabunPSK"/>
          <w:sz w:val="32"/>
          <w:szCs w:val="32"/>
        </w:rPr>
        <w:t>\bin</w:t>
      </w:r>
    </w:p>
    <w:p w14:paraId="745EF67B" w14:textId="77777777" w:rsidR="005075C8" w:rsidRDefault="00701B22" w:rsidP="00701B22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ก่อนให้ใส่ </w:t>
      </w:r>
      <w:r w:rsidRPr="00AF52D8">
        <w:rPr>
          <w:rFonts w:ascii="TH SarabunPSK" w:hAnsi="TH SarabunPSK" w:cs="TH SarabunPSK"/>
          <w:sz w:val="32"/>
          <w:szCs w:val="32"/>
        </w:rPr>
        <w:t xml:space="preserve">;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ปิดท้าย </w:t>
      </w:r>
      <w:r w:rsidRPr="00AF52D8">
        <w:rPr>
          <w:rFonts w:ascii="TH SarabunPSK" w:hAnsi="TH SarabunPSK" w:cs="TH SarabunPSK"/>
          <w:sz w:val="32"/>
          <w:szCs w:val="32"/>
        </w:rPr>
        <w:t>path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 อันหลังสุดก่อนที่จะใส่ </w:t>
      </w:r>
      <w:r w:rsidRPr="00AF52D8">
        <w:rPr>
          <w:rFonts w:ascii="TH SarabunPSK" w:hAnsi="TH SarabunPSK" w:cs="TH SarabunPSK"/>
          <w:sz w:val="32"/>
          <w:szCs w:val="32"/>
        </w:rPr>
        <w:t xml:space="preserve">path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AF52D8">
        <w:rPr>
          <w:rFonts w:ascii="TH SarabunPSK" w:hAnsi="TH SarabunPSK" w:cs="TH SarabunPSK"/>
          <w:sz w:val="32"/>
          <w:szCs w:val="32"/>
        </w:rPr>
        <w:t xml:space="preserve">Java </w:t>
      </w:r>
      <w:r w:rsidRPr="00AF52D8">
        <w:rPr>
          <w:rFonts w:ascii="TH SarabunPSK" w:hAnsi="TH SarabunPSK" w:cs="TH SarabunPSK"/>
          <w:sz w:val="32"/>
          <w:szCs w:val="32"/>
          <w:cs/>
        </w:rPr>
        <w:t>ลงไป</w:t>
      </w:r>
    </w:p>
    <w:p w14:paraId="7A22BBE0" w14:textId="77777777" w:rsidR="0064104A" w:rsidRDefault="0064104A" w:rsidP="00701B22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8E6F7F" w14:textId="77777777" w:rsidR="00DC3DE4" w:rsidRPr="00DC3DE4" w:rsidRDefault="00DC3DE4" w:rsidP="00701B22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GB"/>
        </w:rPr>
        <w:sectPr w:rsidR="00DC3DE4" w:rsidRPr="00DC3DE4" w:rsidSect="0064104A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>**</w:t>
      </w:r>
      <w:r w:rsidRPr="00DC3DE4">
        <w:rPr>
          <w:rFonts w:ascii="TH SarabunPSK" w:hAnsi="TH SarabunPSK" w:cs="TH SarabunPSK"/>
          <w:sz w:val="32"/>
          <w:szCs w:val="32"/>
        </w:rPr>
        <w:t>https://www.javatpoint.com/how-to-set-path-in-java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เพิ่มเติม</w:t>
      </w:r>
      <w:r>
        <w:rPr>
          <w:rFonts w:ascii="TH SarabunPSK" w:hAnsi="TH SarabunPSK" w:cs="TH SarabunPSK"/>
          <w:sz w:val="32"/>
          <w:szCs w:val="32"/>
          <w:lang w:val="en-GB"/>
        </w:rPr>
        <w:t>)</w:t>
      </w:r>
    </w:p>
    <w:p w14:paraId="70581CFF" w14:textId="77777777" w:rsidR="0064104A" w:rsidRPr="00AF52D8" w:rsidRDefault="0064104A" w:rsidP="00701B22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7F5D55DF" w14:textId="77777777" w:rsidR="005075C8" w:rsidRPr="00AF52D8" w:rsidRDefault="00701B22" w:rsidP="00701B22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64A2F11" wp14:editId="76FC8AC5">
            <wp:extent cx="2154590" cy="23871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25" cy="242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2D8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164A179" wp14:editId="1C938D2E">
            <wp:extent cx="2462464" cy="10690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010" cy="107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5A4D" w14:textId="77777777" w:rsidR="005075C8" w:rsidRPr="0064104A" w:rsidRDefault="0084714F" w:rsidP="0064104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64104A">
        <w:rPr>
          <w:rFonts w:ascii="TH SarabunPSK" w:hAnsi="TH SarabunPSK" w:cs="TH SarabunPSK"/>
          <w:sz w:val="32"/>
          <w:szCs w:val="32"/>
          <w:cs/>
        </w:rPr>
        <w:t xml:space="preserve">ทดสอบการติดตั้งโดยการเปิด </w:t>
      </w:r>
      <w:r w:rsidRPr="0064104A">
        <w:rPr>
          <w:rFonts w:ascii="TH SarabunPSK" w:hAnsi="TH SarabunPSK" w:cs="TH SarabunPSK"/>
          <w:sz w:val="32"/>
          <w:szCs w:val="32"/>
        </w:rPr>
        <w:t xml:space="preserve">command line </w:t>
      </w:r>
      <w:r w:rsidRPr="0064104A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33F9136A" w14:textId="77777777" w:rsidR="0084714F" w:rsidRPr="00AF52D8" w:rsidRDefault="0084714F" w:rsidP="0084714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ไปที่ </w:t>
      </w:r>
      <w:r w:rsidRPr="00AF52D8">
        <w:rPr>
          <w:rFonts w:ascii="TH SarabunPSK" w:hAnsi="TH SarabunPSK" w:cs="TH SarabunPSK"/>
          <w:sz w:val="32"/>
          <w:szCs w:val="32"/>
        </w:rPr>
        <w:t>start  --&gt; cmd</w:t>
      </w:r>
      <w:r w:rsidRPr="00AF52D8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AF52D8">
        <w:rPr>
          <w:rFonts w:ascii="TH SarabunPSK" w:hAnsi="TH SarabunPSK" w:cs="TH SarabunPSK"/>
          <w:sz w:val="32"/>
          <w:szCs w:val="32"/>
        </w:rPr>
        <w:t>--&gt; enter</w:t>
      </w:r>
    </w:p>
    <w:p w14:paraId="756AA25F" w14:textId="77777777" w:rsidR="0084714F" w:rsidRPr="00AF52D8" w:rsidRDefault="0084714F" w:rsidP="0084714F">
      <w:pPr>
        <w:pStyle w:val="ListParagraph"/>
        <w:ind w:left="1440"/>
        <w:rPr>
          <w:rFonts w:ascii="TH SarabunPSK" w:hAnsi="TH SarabunPSK" w:cs="TH SarabunPSK"/>
          <w:noProof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39BD89A" wp14:editId="6CD1834E">
            <wp:extent cx="2107795" cy="2499861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6714"/>
                    <a:stretch/>
                  </pic:blipFill>
                  <pic:spPr bwMode="auto">
                    <a:xfrm>
                      <a:off x="0" y="0"/>
                      <a:ext cx="2112461" cy="250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52D8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AF52D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CA72EBD" wp14:editId="74B8D59C">
            <wp:extent cx="2742289" cy="1498641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123" cy="152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00B0" w14:textId="77777777" w:rsidR="0084714F" w:rsidRPr="00AF52D8" w:rsidRDefault="0084714F" w:rsidP="0084714F">
      <w:pPr>
        <w:pStyle w:val="ListParagraph"/>
        <w:ind w:left="1440"/>
        <w:rPr>
          <w:rFonts w:ascii="TH SarabunPSK" w:hAnsi="TH SarabunPSK" w:cs="TH SarabunPSK"/>
          <w:noProof/>
          <w:sz w:val="32"/>
          <w:szCs w:val="32"/>
        </w:rPr>
      </w:pPr>
    </w:p>
    <w:p w14:paraId="43FB2240" w14:textId="77777777" w:rsidR="0084714F" w:rsidRPr="00AF52D8" w:rsidRDefault="0084714F" w:rsidP="0084714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</w:rPr>
        <w:t xml:space="preserve">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พิมพ์คำว่า </w:t>
      </w:r>
      <w:r w:rsidRPr="00AF52D8">
        <w:rPr>
          <w:rFonts w:ascii="TH SarabunPSK" w:hAnsi="TH SarabunPSK" w:cs="TH SarabunPSK"/>
          <w:sz w:val="32"/>
          <w:szCs w:val="32"/>
        </w:rPr>
        <w:t>javac --&gt; enter</w:t>
      </w:r>
    </w:p>
    <w:p w14:paraId="145DC193" w14:textId="77777777" w:rsidR="0084714F" w:rsidRPr="0064104A" w:rsidRDefault="0084714F" w:rsidP="0064104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64104A">
        <w:rPr>
          <w:rFonts w:ascii="TH SarabunPSK" w:hAnsi="TH SarabunPSK" w:cs="TH SarabunPSK"/>
          <w:sz w:val="32"/>
          <w:szCs w:val="32"/>
          <w:cs/>
        </w:rPr>
        <w:t xml:space="preserve">ทดสอบการทำงานของตัวแปลภาษา </w:t>
      </w:r>
      <w:r w:rsidRPr="0064104A">
        <w:rPr>
          <w:rFonts w:ascii="TH SarabunPSK" w:hAnsi="TH SarabunPSK" w:cs="TH SarabunPSK"/>
          <w:sz w:val="32"/>
          <w:szCs w:val="32"/>
        </w:rPr>
        <w:t xml:space="preserve">Java </w:t>
      </w:r>
      <w:r w:rsidRPr="0064104A">
        <w:rPr>
          <w:rFonts w:ascii="TH SarabunPSK" w:hAnsi="TH SarabunPSK" w:cs="TH SarabunPSK"/>
          <w:sz w:val="32"/>
          <w:szCs w:val="32"/>
          <w:cs/>
        </w:rPr>
        <w:t>โดยปฏิบัติดังนี้</w:t>
      </w:r>
    </w:p>
    <w:p w14:paraId="6BD7F373" w14:textId="77777777" w:rsidR="0084714F" w:rsidRPr="00AF52D8" w:rsidRDefault="0084714F" w:rsidP="0084714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เปิด </w:t>
      </w:r>
      <w:r w:rsidRPr="00AF52D8">
        <w:rPr>
          <w:rFonts w:ascii="TH SarabunPSK" w:hAnsi="TH SarabunPSK" w:cs="TH SarabunPSK"/>
          <w:sz w:val="32"/>
          <w:szCs w:val="32"/>
        </w:rPr>
        <w:t xml:space="preserve">notepad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สร้างไฟล์ชื่อ </w:t>
      </w:r>
      <w:r w:rsidRPr="00AF52D8">
        <w:rPr>
          <w:rFonts w:ascii="TH SarabunPSK" w:hAnsi="TH SarabunPSK" w:cs="TH SarabunPSK"/>
          <w:b/>
          <w:bCs/>
          <w:sz w:val="32"/>
          <w:szCs w:val="32"/>
        </w:rPr>
        <w:t>HelloWorld</w:t>
      </w:r>
      <w:r w:rsidRPr="00AF52D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F52D8">
        <w:rPr>
          <w:rFonts w:ascii="TH SarabunPSK" w:hAnsi="TH SarabunPSK" w:cs="TH SarabunPSK"/>
          <w:b/>
          <w:bCs/>
          <w:sz w:val="32"/>
          <w:szCs w:val="32"/>
        </w:rPr>
        <w:t xml:space="preserve">java </w:t>
      </w:r>
      <w:r w:rsidRPr="00AF52D8">
        <w:rPr>
          <w:rFonts w:ascii="TH SarabunPSK" w:hAnsi="TH SarabunPSK" w:cs="TH SarabunPSK"/>
          <w:sz w:val="32"/>
          <w:szCs w:val="32"/>
          <w:cs/>
        </w:rPr>
        <w:t>และบันทึก</w:t>
      </w:r>
    </w:p>
    <w:p w14:paraId="56A374D1" w14:textId="77777777" w:rsidR="0084714F" w:rsidRPr="00AF52D8" w:rsidRDefault="0084714F" w:rsidP="0084714F">
      <w:pPr>
        <w:pStyle w:val="ListParagraph"/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71E7B06A" wp14:editId="6067BE54">
            <wp:extent cx="2393153" cy="175767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448" cy="178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6172" w14:textId="77777777" w:rsidR="00C04035" w:rsidRPr="00AF52D8" w:rsidRDefault="00C04035" w:rsidP="00C04035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>พิมพ์ และบันทึก</w:t>
      </w:r>
    </w:p>
    <w:p w14:paraId="4A38455B" w14:textId="77777777" w:rsidR="00C04035" w:rsidRPr="00AF52D8" w:rsidRDefault="00C04035" w:rsidP="00C04035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6BC97FF5" w14:textId="77777777" w:rsidR="00C04035" w:rsidRPr="00AF52D8" w:rsidRDefault="00C04035" w:rsidP="00C0403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เปิด </w:t>
      </w:r>
      <w:r w:rsidRPr="00AF52D8">
        <w:rPr>
          <w:rFonts w:ascii="TH SarabunPSK" w:hAnsi="TH SarabunPSK" w:cs="TH SarabunPSK"/>
          <w:sz w:val="32"/>
          <w:szCs w:val="32"/>
        </w:rPr>
        <w:t>command line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 และไปที่โฟลเดอร์ที่บันทึกไฟล์ดังกล่าวไว้ และ</w:t>
      </w:r>
    </w:p>
    <w:p w14:paraId="2C3EDA48" w14:textId="77777777" w:rsidR="00C04035" w:rsidRPr="00AF52D8" w:rsidRDefault="00C04035" w:rsidP="00C04035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>พิมพ์</w:t>
      </w:r>
      <w:r w:rsidRPr="00AF52D8">
        <w:rPr>
          <w:rFonts w:ascii="TH SarabunPSK" w:hAnsi="TH SarabunPSK" w:cs="TH SarabunPSK"/>
          <w:sz w:val="32"/>
          <w:szCs w:val="32"/>
        </w:rPr>
        <w:t xml:space="preserve"> javac HelloWorld.java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เพื่อคอมไพล์จาก </w:t>
      </w:r>
      <w:r w:rsidRPr="00AF52D8">
        <w:rPr>
          <w:rFonts w:ascii="TH SarabunPSK" w:hAnsi="TH SarabunPSK" w:cs="TH SarabunPSK"/>
          <w:sz w:val="32"/>
          <w:szCs w:val="32"/>
        </w:rPr>
        <w:t xml:space="preserve">source code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ให้ไปเป็น </w:t>
      </w:r>
      <w:r w:rsidRPr="00AF52D8">
        <w:rPr>
          <w:rFonts w:ascii="TH SarabunPSK" w:hAnsi="TH SarabunPSK" w:cs="TH SarabunPSK"/>
          <w:sz w:val="32"/>
          <w:szCs w:val="32"/>
        </w:rPr>
        <w:t>bytecode</w:t>
      </w:r>
    </w:p>
    <w:p w14:paraId="0248D4CD" w14:textId="77777777" w:rsidR="00C04035" w:rsidRPr="00AF52D8" w:rsidRDefault="00C04035" w:rsidP="00C04035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>พิมพ์</w:t>
      </w:r>
      <w:r w:rsidRPr="00AF52D8">
        <w:rPr>
          <w:rFonts w:ascii="TH SarabunPSK" w:hAnsi="TH SarabunPSK" w:cs="TH SarabunPSK"/>
          <w:sz w:val="32"/>
          <w:szCs w:val="32"/>
        </w:rPr>
        <w:t xml:space="preserve"> java HelloWorld </w:t>
      </w:r>
      <w:r w:rsidRPr="00AF52D8">
        <w:rPr>
          <w:rFonts w:ascii="TH SarabunPSK" w:hAnsi="TH SarabunPSK" w:cs="TH SarabunPSK"/>
          <w:sz w:val="32"/>
          <w:szCs w:val="32"/>
          <w:cs/>
        </w:rPr>
        <w:t>เพื่อแสดงผลการทำงานของโปรแกรม</w:t>
      </w:r>
    </w:p>
    <w:p w14:paraId="3F186B61" w14:textId="77777777" w:rsidR="00174470" w:rsidRPr="00AF52D8" w:rsidRDefault="00174470" w:rsidP="00C04035">
      <w:pPr>
        <w:ind w:left="1800"/>
        <w:rPr>
          <w:rFonts w:ascii="TH SarabunPSK" w:hAnsi="TH SarabunPSK" w:cs="TH SarabunPSK"/>
          <w:noProof/>
          <w:sz w:val="32"/>
          <w:szCs w:val="32"/>
        </w:rPr>
      </w:pPr>
    </w:p>
    <w:p w14:paraId="26DC36D8" w14:textId="77777777" w:rsidR="00174470" w:rsidRPr="00AF52D8" w:rsidRDefault="00174470" w:rsidP="00C04035">
      <w:pPr>
        <w:ind w:left="1800"/>
        <w:rPr>
          <w:rFonts w:ascii="TH SarabunPSK" w:hAnsi="TH SarabunPSK" w:cs="TH SarabunPSK"/>
          <w:noProof/>
          <w:sz w:val="32"/>
          <w:szCs w:val="32"/>
        </w:rPr>
      </w:pPr>
    </w:p>
    <w:p w14:paraId="6930B556" w14:textId="77777777" w:rsidR="00C04035" w:rsidRPr="00AF52D8" w:rsidRDefault="00174470" w:rsidP="00C04035">
      <w:pPr>
        <w:ind w:left="1800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6FD850B" wp14:editId="46E5B962">
            <wp:extent cx="4043548" cy="250938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42" cy="252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9F47" w14:textId="62FB6BF7" w:rsidR="00996DFB" w:rsidRPr="0064104A" w:rsidRDefault="00996DFB" w:rsidP="0064104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64104A">
        <w:rPr>
          <w:rFonts w:ascii="TH SarabunPSK" w:hAnsi="TH SarabunPSK" w:cs="TH SarabunPSK"/>
          <w:sz w:val="32"/>
          <w:szCs w:val="32"/>
          <w:cs/>
        </w:rPr>
        <w:t>ให้นิสิตทำการติดตั้ง</w:t>
      </w:r>
      <w:r w:rsidRPr="0064104A">
        <w:rPr>
          <w:rFonts w:ascii="TH SarabunPSK" w:hAnsi="TH SarabunPSK" w:cs="TH SarabunPSK"/>
          <w:sz w:val="32"/>
          <w:szCs w:val="32"/>
        </w:rPr>
        <w:t xml:space="preserve"> EclipseIDE </w:t>
      </w:r>
      <w:r w:rsidRPr="0064104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4104A">
        <w:rPr>
          <w:rFonts w:ascii="TH SarabunPSK" w:hAnsi="TH SarabunPSK" w:cs="TH SarabunPSK"/>
          <w:sz w:val="32"/>
          <w:szCs w:val="32"/>
        </w:rPr>
        <w:t>NetBean</w:t>
      </w:r>
      <w:r w:rsidR="001D3A23" w:rsidRPr="0064104A">
        <w:rPr>
          <w:rFonts w:ascii="TH SarabunPSK" w:hAnsi="TH SarabunPSK" w:cs="TH SarabunPSK"/>
          <w:sz w:val="32"/>
          <w:szCs w:val="32"/>
        </w:rPr>
        <w:t xml:space="preserve"> </w:t>
      </w:r>
      <w:r w:rsidR="00C720C6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C720C6">
        <w:rPr>
          <w:rFonts w:ascii="TH SarabunPSK" w:hAnsi="TH SarabunPSK" w:cs="TH SarabunPSK"/>
          <w:sz w:val="32"/>
          <w:szCs w:val="32"/>
        </w:rPr>
        <w:t xml:space="preserve"> </w:t>
      </w:r>
      <w:r w:rsidR="00C720C6" w:rsidRPr="00C720C6">
        <w:rPr>
          <w:rFonts w:ascii="TH SarabunPSK" w:hAnsi="TH SarabunPSK" w:cs="TH SarabunPSK"/>
          <w:sz w:val="32"/>
          <w:szCs w:val="32"/>
        </w:rPr>
        <w:t>IntelliJ IDEA</w:t>
      </w:r>
    </w:p>
    <w:p w14:paraId="62502402" w14:textId="1AC27EE7" w:rsidR="00996DFB" w:rsidRPr="00AF52D8" w:rsidRDefault="002D4EE8" w:rsidP="00996DF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hyperlink r:id="rId16" w:history="1">
        <w:r w:rsidR="00996DFB" w:rsidRPr="00AF52D8">
          <w:rPr>
            <w:rStyle w:val="Hyperlink"/>
            <w:rFonts w:ascii="TH SarabunPSK" w:hAnsi="TH SarabunPSK" w:cs="TH SarabunPSK"/>
            <w:sz w:val="32"/>
            <w:szCs w:val="32"/>
          </w:rPr>
          <w:t>https://eclipse.org/downloads/</w:t>
        </w:r>
      </w:hyperlink>
      <w:r w:rsidR="00C720C6">
        <w:rPr>
          <w:rStyle w:val="Hyperlink"/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78249ED" w14:textId="2F596340" w:rsidR="00174470" w:rsidRPr="00C720C6" w:rsidRDefault="002D4EE8" w:rsidP="00F92C0B">
      <w:pPr>
        <w:pStyle w:val="ListParagraph"/>
        <w:numPr>
          <w:ilvl w:val="1"/>
          <w:numId w:val="1"/>
        </w:numP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hyperlink r:id="rId17" w:history="1">
        <w:r w:rsidR="00996DFB" w:rsidRPr="00AF52D8">
          <w:rPr>
            <w:rStyle w:val="Hyperlink"/>
            <w:rFonts w:ascii="TH SarabunPSK" w:hAnsi="TH SarabunPSK" w:cs="TH SarabunPSK"/>
            <w:sz w:val="32"/>
            <w:szCs w:val="32"/>
          </w:rPr>
          <w:t>https://netbeans.org/</w:t>
        </w:r>
      </w:hyperlink>
    </w:p>
    <w:p w14:paraId="13416B9D" w14:textId="178314D2" w:rsidR="00C720C6" w:rsidRPr="00AF52D8" w:rsidRDefault="00C720C6" w:rsidP="00F92C0B">
      <w:pPr>
        <w:pStyle w:val="ListParagraph"/>
        <w:numPr>
          <w:ilvl w:val="1"/>
          <w:numId w:val="1"/>
        </w:numP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C720C6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https://www.jetbrains.com/idea/</w:t>
      </w:r>
    </w:p>
    <w:p w14:paraId="1C5AE3D7" w14:textId="77777777" w:rsidR="00F92C0B" w:rsidRPr="00AF52D8" w:rsidRDefault="00F92C0B" w:rsidP="00F92C0B">
      <w:pPr>
        <w:pStyle w:val="ListParagraph"/>
        <w:ind w:left="1440"/>
        <w:rPr>
          <w:rStyle w:val="Hyperlink"/>
          <w:rFonts w:ascii="TH SarabunPSK" w:hAnsi="TH SarabunPSK" w:cs="TH SarabunPSK"/>
          <w:sz w:val="32"/>
          <w:szCs w:val="32"/>
        </w:rPr>
      </w:pPr>
    </w:p>
    <w:p w14:paraId="65E3614E" w14:textId="77777777" w:rsidR="00F92C0B" w:rsidRPr="0064104A" w:rsidRDefault="00F92C0B" w:rsidP="0064104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64104A">
        <w:rPr>
          <w:rFonts w:ascii="TH SarabunPSK" w:hAnsi="TH SarabunPSK" w:cs="TH SarabunPSK"/>
          <w:sz w:val="32"/>
          <w:szCs w:val="32"/>
          <w:cs/>
        </w:rPr>
        <w:lastRenderedPageBreak/>
        <w:t xml:space="preserve">ทดสอบการทำงานของ </w:t>
      </w:r>
      <w:r w:rsidRPr="0064104A">
        <w:rPr>
          <w:rFonts w:ascii="TH SarabunPSK" w:hAnsi="TH SarabunPSK" w:cs="TH SarabunPSK"/>
          <w:sz w:val="32"/>
          <w:szCs w:val="32"/>
        </w:rPr>
        <w:t>EclipseIDE</w:t>
      </w:r>
      <w:r w:rsidRPr="0064104A">
        <w:rPr>
          <w:rFonts w:ascii="TH SarabunPSK" w:hAnsi="TH SarabunPSK" w:cs="TH SarabunPSK"/>
          <w:sz w:val="32"/>
          <w:szCs w:val="32"/>
          <w:cs/>
        </w:rPr>
        <w:t xml:space="preserve"> โดยไปที่ </w:t>
      </w:r>
      <w:r w:rsidRPr="0064104A">
        <w:rPr>
          <w:rFonts w:ascii="TH SarabunPSK" w:hAnsi="TH SarabunPSK" w:cs="TH SarabunPSK"/>
          <w:sz w:val="32"/>
          <w:szCs w:val="32"/>
        </w:rPr>
        <w:t xml:space="preserve">File </w:t>
      </w:r>
      <w:r w:rsidRPr="00AF52D8">
        <w:rPr>
          <w:sz w:val="20"/>
          <w:szCs w:val="20"/>
        </w:rPr>
        <w:sym w:font="Wingdings" w:char="F0E0"/>
      </w:r>
      <w:r w:rsidRPr="0064104A">
        <w:rPr>
          <w:rFonts w:ascii="TH SarabunPSK" w:hAnsi="TH SarabunPSK" w:cs="TH SarabunPSK"/>
          <w:sz w:val="32"/>
          <w:szCs w:val="32"/>
        </w:rPr>
        <w:t xml:space="preserve"> New </w:t>
      </w:r>
      <w:r w:rsidRPr="00AF52D8">
        <w:rPr>
          <w:sz w:val="20"/>
          <w:szCs w:val="20"/>
        </w:rPr>
        <w:sym w:font="Wingdings" w:char="F0E0"/>
      </w:r>
      <w:r w:rsidRPr="0064104A">
        <w:rPr>
          <w:rFonts w:ascii="TH SarabunPSK" w:hAnsi="TH SarabunPSK" w:cs="TH SarabunPSK"/>
          <w:sz w:val="32"/>
          <w:szCs w:val="32"/>
        </w:rPr>
        <w:t xml:space="preserve"> Java Project </w:t>
      </w:r>
      <w:r w:rsidRPr="00AF52D8">
        <w:rPr>
          <w:sz w:val="20"/>
          <w:szCs w:val="20"/>
        </w:rPr>
        <w:sym w:font="Wingdings" w:char="F0E0"/>
      </w:r>
      <w:r w:rsidRPr="0064104A">
        <w:rPr>
          <w:rFonts w:ascii="TH SarabunPSK" w:hAnsi="TH SarabunPSK" w:cs="TH SarabunPSK"/>
          <w:sz w:val="32"/>
          <w:szCs w:val="32"/>
        </w:rPr>
        <w:t xml:space="preserve">HelloWorld </w:t>
      </w:r>
      <w:r w:rsidRPr="00AF52D8">
        <w:rPr>
          <w:sz w:val="20"/>
          <w:szCs w:val="20"/>
        </w:rPr>
        <w:sym w:font="Wingdings" w:char="F0E0"/>
      </w:r>
      <w:r w:rsidRPr="0064104A">
        <w:rPr>
          <w:rFonts w:ascii="TH SarabunPSK" w:hAnsi="TH SarabunPSK" w:cs="TH SarabunPSK"/>
          <w:sz w:val="20"/>
          <w:szCs w:val="20"/>
        </w:rPr>
        <w:t xml:space="preserve"> </w:t>
      </w:r>
      <w:r w:rsidRPr="0064104A">
        <w:rPr>
          <w:rFonts w:ascii="TH SarabunPSK" w:hAnsi="TH SarabunPSK" w:cs="TH SarabunPSK"/>
          <w:sz w:val="32"/>
          <w:szCs w:val="32"/>
        </w:rPr>
        <w:t>Finish</w:t>
      </w:r>
    </w:p>
    <w:p w14:paraId="5F18E1FF" w14:textId="77777777" w:rsidR="00F92C0B" w:rsidRPr="00AF52D8" w:rsidRDefault="00F92C0B" w:rsidP="00F92C0B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605BBE4" wp14:editId="55060B1E">
            <wp:extent cx="2726357" cy="372969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6357" cy="37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ECB8" w14:textId="77777777" w:rsidR="00F92C0B" w:rsidRPr="00AF52D8" w:rsidRDefault="00F92C0B" w:rsidP="00F92C0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AF52D8">
        <w:rPr>
          <w:rFonts w:ascii="TH SarabunPSK" w:hAnsi="TH SarabunPSK" w:cs="TH SarabunPSK"/>
          <w:sz w:val="32"/>
          <w:szCs w:val="32"/>
        </w:rPr>
        <w:t xml:space="preserve">package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โดยไปที่ </w:t>
      </w:r>
      <w:r w:rsidRPr="00AF52D8">
        <w:rPr>
          <w:rFonts w:ascii="TH SarabunPSK" w:hAnsi="TH SarabunPSK" w:cs="TH SarabunPSK"/>
          <w:sz w:val="32"/>
          <w:szCs w:val="32"/>
        </w:rPr>
        <w:t xml:space="preserve">src </w:t>
      </w:r>
      <w:r w:rsidRPr="00AF52D8">
        <w:rPr>
          <w:rFonts w:ascii="TH SarabunPSK" w:hAnsi="TH SarabunPSK" w:cs="TH SarabunPSK"/>
          <w:sz w:val="20"/>
          <w:szCs w:val="20"/>
        </w:rPr>
        <w:sym w:font="Wingdings" w:char="F0E0"/>
      </w:r>
      <w:r w:rsidRPr="00AF52D8">
        <w:rPr>
          <w:rFonts w:ascii="TH SarabunPSK" w:hAnsi="TH SarabunPSK" w:cs="TH SarabunPSK"/>
          <w:sz w:val="32"/>
          <w:szCs w:val="32"/>
        </w:rPr>
        <w:t xml:space="preserve"> click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ขวา </w:t>
      </w:r>
      <w:r w:rsidRPr="00AF52D8">
        <w:rPr>
          <w:rFonts w:ascii="TH SarabunPSK" w:hAnsi="TH SarabunPSK" w:cs="TH SarabunPSK"/>
          <w:sz w:val="20"/>
          <w:szCs w:val="20"/>
        </w:rPr>
        <w:sym w:font="Wingdings" w:char="F0E0"/>
      </w:r>
      <w:r w:rsidRPr="00AF52D8">
        <w:rPr>
          <w:rFonts w:ascii="TH SarabunPSK" w:hAnsi="TH SarabunPSK" w:cs="TH SarabunPSK"/>
          <w:sz w:val="32"/>
          <w:szCs w:val="32"/>
        </w:rPr>
        <w:t xml:space="preserve"> New </w:t>
      </w:r>
      <w:r w:rsidRPr="00AF52D8">
        <w:rPr>
          <w:rFonts w:ascii="TH SarabunPSK" w:hAnsi="TH SarabunPSK" w:cs="TH SarabunPSK"/>
          <w:sz w:val="20"/>
          <w:szCs w:val="20"/>
        </w:rPr>
        <w:sym w:font="Wingdings" w:char="F0E0"/>
      </w:r>
      <w:r w:rsidRPr="00AF52D8">
        <w:rPr>
          <w:rFonts w:ascii="TH SarabunPSK" w:hAnsi="TH SarabunPSK" w:cs="TH SarabunPSK"/>
          <w:sz w:val="32"/>
          <w:szCs w:val="32"/>
        </w:rPr>
        <w:t xml:space="preserve"> Package </w:t>
      </w:r>
      <w:r w:rsidRPr="00AF52D8">
        <w:rPr>
          <w:rFonts w:ascii="TH SarabunPSK" w:hAnsi="TH SarabunPSK" w:cs="TH SarabunPSK"/>
          <w:sz w:val="20"/>
          <w:szCs w:val="20"/>
        </w:rPr>
        <w:sym w:font="Wingdings" w:char="F0E0"/>
      </w:r>
      <w:r w:rsidRPr="00AF52D8">
        <w:rPr>
          <w:rFonts w:ascii="TH SarabunPSK" w:hAnsi="TH SarabunPSK" w:cs="TH SarabunPSK"/>
          <w:sz w:val="32"/>
          <w:szCs w:val="32"/>
        </w:rPr>
        <w:t xml:space="preserve"> th.ac.ku.kps.cpe</w:t>
      </w:r>
    </w:p>
    <w:p w14:paraId="7D603D0F" w14:textId="77777777" w:rsidR="00F92C0B" w:rsidRPr="00AF52D8" w:rsidRDefault="00F92C0B" w:rsidP="00F92C0B">
      <w:pPr>
        <w:pStyle w:val="ListParagraph"/>
        <w:ind w:hanging="270"/>
        <w:jc w:val="center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3E57050" wp14:editId="741294E9">
            <wp:extent cx="2698321" cy="2603271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625" cy="26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7011" w14:textId="77777777" w:rsidR="00AC77A4" w:rsidRPr="00AF52D8" w:rsidRDefault="00AC77A4" w:rsidP="00F92C0B">
      <w:pPr>
        <w:pStyle w:val="ListParagraph"/>
        <w:ind w:hanging="270"/>
        <w:jc w:val="center"/>
        <w:rPr>
          <w:rFonts w:ascii="TH SarabunPSK" w:hAnsi="TH SarabunPSK" w:cs="TH SarabunPSK"/>
          <w:sz w:val="32"/>
          <w:szCs w:val="32"/>
        </w:rPr>
      </w:pPr>
    </w:p>
    <w:p w14:paraId="34BF33B0" w14:textId="77777777" w:rsidR="00F92C0B" w:rsidRPr="00AF52D8" w:rsidRDefault="00F92C0B" w:rsidP="00F92C0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AF52D8">
        <w:rPr>
          <w:rFonts w:ascii="TH SarabunPSK" w:hAnsi="TH SarabunPSK" w:cs="TH SarabunPSK"/>
          <w:sz w:val="32"/>
          <w:szCs w:val="32"/>
        </w:rPr>
        <w:t xml:space="preserve">Class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โดยไปที่ </w:t>
      </w:r>
      <w:r w:rsidRPr="00AF52D8">
        <w:rPr>
          <w:rFonts w:ascii="TH SarabunPSK" w:hAnsi="TH SarabunPSK" w:cs="TH SarabunPSK"/>
          <w:sz w:val="32"/>
          <w:szCs w:val="32"/>
        </w:rPr>
        <w:t xml:space="preserve">src  </w:t>
      </w:r>
      <w:r w:rsidRPr="00AF52D8">
        <w:rPr>
          <w:rFonts w:ascii="TH SarabunPSK" w:hAnsi="TH SarabunPSK" w:cs="TH SarabunPSK"/>
          <w:sz w:val="20"/>
          <w:szCs w:val="20"/>
        </w:rPr>
        <w:sym w:font="Wingdings" w:char="F0E0"/>
      </w:r>
      <w:r w:rsidRPr="00AF52D8">
        <w:rPr>
          <w:rFonts w:ascii="TH SarabunPSK" w:hAnsi="TH SarabunPSK" w:cs="TH SarabunPSK"/>
          <w:sz w:val="32"/>
          <w:szCs w:val="32"/>
        </w:rPr>
        <w:t xml:space="preserve"> th.ac.ku.kps.cpe </w:t>
      </w:r>
      <w:r w:rsidRPr="00AF52D8">
        <w:rPr>
          <w:rFonts w:ascii="TH SarabunPSK" w:hAnsi="TH SarabunPSK" w:cs="TH SarabunPSK"/>
          <w:sz w:val="20"/>
          <w:szCs w:val="20"/>
        </w:rPr>
        <w:sym w:font="Wingdings" w:char="F0E0"/>
      </w:r>
      <w:r w:rsidRPr="00AF52D8">
        <w:rPr>
          <w:rFonts w:ascii="TH SarabunPSK" w:hAnsi="TH SarabunPSK" w:cs="TH SarabunPSK"/>
          <w:sz w:val="20"/>
          <w:szCs w:val="20"/>
        </w:rPr>
        <w:t xml:space="preserve"> </w:t>
      </w:r>
      <w:r w:rsidRPr="00AF52D8">
        <w:rPr>
          <w:rFonts w:ascii="TH SarabunPSK" w:hAnsi="TH SarabunPSK" w:cs="TH SarabunPSK"/>
          <w:sz w:val="32"/>
          <w:szCs w:val="32"/>
        </w:rPr>
        <w:t xml:space="preserve">click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ขวา </w:t>
      </w:r>
      <w:r w:rsidRPr="00AF52D8">
        <w:rPr>
          <w:rFonts w:ascii="TH SarabunPSK" w:hAnsi="TH SarabunPSK" w:cs="TH SarabunPSK"/>
          <w:sz w:val="20"/>
          <w:szCs w:val="20"/>
        </w:rPr>
        <w:sym w:font="Wingdings" w:char="F0E0"/>
      </w:r>
      <w:r w:rsidRPr="00AF52D8">
        <w:rPr>
          <w:rFonts w:ascii="TH SarabunPSK" w:hAnsi="TH SarabunPSK" w:cs="TH SarabunPSK"/>
          <w:sz w:val="32"/>
          <w:szCs w:val="32"/>
        </w:rPr>
        <w:t xml:space="preserve"> New </w:t>
      </w:r>
      <w:r w:rsidRPr="00AF52D8">
        <w:rPr>
          <w:rFonts w:ascii="TH SarabunPSK" w:hAnsi="TH SarabunPSK" w:cs="TH SarabunPSK"/>
          <w:sz w:val="20"/>
          <w:szCs w:val="20"/>
        </w:rPr>
        <w:sym w:font="Wingdings" w:char="F0E0"/>
      </w:r>
      <w:r w:rsidRPr="00AF52D8">
        <w:rPr>
          <w:rFonts w:ascii="TH SarabunPSK" w:hAnsi="TH SarabunPSK" w:cs="TH SarabunPSK"/>
          <w:sz w:val="20"/>
          <w:szCs w:val="20"/>
        </w:rPr>
        <w:t xml:space="preserve"> </w:t>
      </w:r>
      <w:r w:rsidRPr="00AF52D8">
        <w:rPr>
          <w:rFonts w:ascii="TH SarabunPSK" w:hAnsi="TH SarabunPSK" w:cs="TH SarabunPSK"/>
          <w:sz w:val="32"/>
          <w:szCs w:val="32"/>
        </w:rPr>
        <w:t xml:space="preserve">Class </w:t>
      </w:r>
      <w:r w:rsidRPr="00AF52D8">
        <w:rPr>
          <w:rFonts w:ascii="TH SarabunPSK" w:hAnsi="TH SarabunPSK" w:cs="TH SarabunPSK"/>
          <w:sz w:val="20"/>
          <w:szCs w:val="20"/>
        </w:rPr>
        <w:sym w:font="Wingdings" w:char="F0E0"/>
      </w:r>
      <w:r w:rsidRPr="00AF52D8">
        <w:rPr>
          <w:rFonts w:ascii="TH SarabunPSK" w:hAnsi="TH SarabunPSK" w:cs="TH SarabunPSK"/>
          <w:sz w:val="32"/>
          <w:szCs w:val="32"/>
        </w:rPr>
        <w:t xml:space="preserve"> HelloWorld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และเลือกสร้างเมธอด </w:t>
      </w:r>
      <w:r w:rsidRPr="00AF52D8">
        <w:rPr>
          <w:rFonts w:ascii="TH SarabunPSK" w:hAnsi="TH SarabunPSK" w:cs="TH SarabunPSK"/>
          <w:sz w:val="32"/>
          <w:szCs w:val="32"/>
        </w:rPr>
        <w:t xml:space="preserve">main </w:t>
      </w:r>
      <w:r w:rsidRPr="00AF52D8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262EB5FD" w14:textId="77777777" w:rsidR="00F92C0B" w:rsidRPr="00AF52D8" w:rsidRDefault="00F92C0B" w:rsidP="00F92C0B">
      <w:pPr>
        <w:pStyle w:val="ListParagraph"/>
        <w:ind w:hanging="270"/>
        <w:jc w:val="center"/>
        <w:rPr>
          <w:rFonts w:ascii="TH SarabunPSK" w:hAnsi="TH SarabunPSK" w:cs="TH SarabunPSK"/>
          <w:sz w:val="32"/>
          <w:szCs w:val="32"/>
        </w:rPr>
      </w:pPr>
    </w:p>
    <w:p w14:paraId="69087696" w14:textId="77777777" w:rsidR="00AC77A4" w:rsidRPr="00AF52D8" w:rsidRDefault="00AC77A4" w:rsidP="00F92C0B">
      <w:pPr>
        <w:pStyle w:val="ListParagraph"/>
        <w:ind w:hanging="270"/>
        <w:jc w:val="center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7A569" wp14:editId="5CC15CDF">
                <wp:simplePos x="0" y="0"/>
                <wp:positionH relativeFrom="column">
                  <wp:posOffset>3418205</wp:posOffset>
                </wp:positionH>
                <wp:positionV relativeFrom="paragraph">
                  <wp:posOffset>1711960</wp:posOffset>
                </wp:positionV>
                <wp:extent cx="711200" cy="63500"/>
                <wp:effectExtent l="19050" t="19050" r="12700" b="317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12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6C8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69.15pt;margin-top:134.8pt;width:56pt;height: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" adj="20636" fillcolor="#ed7d31 [3205]" strokecolor="#823b0b [1605]" strokeweight="1pt"/>
            </w:pict>
          </mc:Fallback>
        </mc:AlternateContent>
      </w:r>
      <w:r w:rsidRPr="00AF52D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114CBE7" wp14:editId="15DF1E2F">
            <wp:extent cx="2154080" cy="257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7656" cy="26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43DE" w14:textId="77777777" w:rsidR="00AC77A4" w:rsidRPr="00AF52D8" w:rsidRDefault="00AC77A4" w:rsidP="00AC77A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>ทดสอบการทำงานด้วยคำสั่งเหมือนด้านบ้าน และ รันดูผล</w:t>
      </w:r>
      <w:r w:rsidRPr="00AF52D8">
        <w:rPr>
          <w:rFonts w:ascii="TH SarabunPSK" w:hAnsi="TH SarabunPSK" w:cs="TH SarabunPSK"/>
          <w:sz w:val="32"/>
          <w:szCs w:val="32"/>
        </w:rPr>
        <w:t xml:space="preserve"> (F11)</w:t>
      </w:r>
    </w:p>
    <w:p w14:paraId="78CA5A49" w14:textId="77777777" w:rsidR="00AC77A4" w:rsidRPr="00AF52D8" w:rsidRDefault="00AC77A4" w:rsidP="00AC77A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5F69D08" w14:textId="77777777" w:rsidR="00AC77A4" w:rsidRPr="0064104A" w:rsidRDefault="00AC77A4" w:rsidP="0064104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64104A">
        <w:rPr>
          <w:rFonts w:ascii="TH SarabunPSK" w:hAnsi="TH SarabunPSK" w:cs="TH SarabunPSK"/>
          <w:sz w:val="32"/>
          <w:szCs w:val="32"/>
          <w:cs/>
        </w:rPr>
        <w:t xml:space="preserve">ทำการสร้าง </w:t>
      </w:r>
      <w:r w:rsidRPr="0064104A">
        <w:rPr>
          <w:rFonts w:ascii="TH SarabunPSK" w:hAnsi="TH SarabunPSK" w:cs="TH SarabunPSK"/>
          <w:sz w:val="32"/>
          <w:szCs w:val="32"/>
        </w:rPr>
        <w:t xml:space="preserve">jar file </w:t>
      </w:r>
      <w:r w:rsidRPr="0064104A">
        <w:rPr>
          <w:rFonts w:ascii="TH SarabunPSK" w:hAnsi="TH SarabunPSK" w:cs="TH SarabunPSK"/>
          <w:sz w:val="32"/>
          <w:szCs w:val="32"/>
          <w:cs/>
        </w:rPr>
        <w:t xml:space="preserve">โดยไปที่ชื่อ </w:t>
      </w:r>
      <w:r w:rsidRPr="0064104A">
        <w:rPr>
          <w:rFonts w:ascii="TH SarabunPSK" w:hAnsi="TH SarabunPSK" w:cs="TH SarabunPSK"/>
          <w:sz w:val="32"/>
          <w:szCs w:val="32"/>
        </w:rPr>
        <w:t xml:space="preserve">project </w:t>
      </w:r>
      <w:r w:rsidRPr="00AF52D8">
        <w:rPr>
          <w:sz w:val="20"/>
          <w:szCs w:val="20"/>
        </w:rPr>
        <w:sym w:font="Wingdings" w:char="F0E0"/>
      </w:r>
      <w:r w:rsidRPr="0064104A">
        <w:rPr>
          <w:rFonts w:ascii="TH SarabunPSK" w:hAnsi="TH SarabunPSK" w:cs="TH SarabunPSK"/>
          <w:sz w:val="32"/>
          <w:szCs w:val="32"/>
        </w:rPr>
        <w:t xml:space="preserve"> click </w:t>
      </w:r>
      <w:r w:rsidRPr="0064104A">
        <w:rPr>
          <w:rFonts w:ascii="TH SarabunPSK" w:hAnsi="TH SarabunPSK" w:cs="TH SarabunPSK"/>
          <w:sz w:val="32"/>
          <w:szCs w:val="32"/>
          <w:cs/>
        </w:rPr>
        <w:t>ขวา</w:t>
      </w:r>
      <w:r w:rsidRPr="0064104A">
        <w:rPr>
          <w:rFonts w:ascii="TH SarabunPSK" w:hAnsi="TH SarabunPSK" w:cs="TH SarabunPSK"/>
          <w:sz w:val="32"/>
          <w:szCs w:val="32"/>
        </w:rPr>
        <w:t xml:space="preserve"> </w:t>
      </w:r>
      <w:r w:rsidRPr="00AF52D8">
        <w:rPr>
          <w:sz w:val="20"/>
          <w:szCs w:val="20"/>
        </w:rPr>
        <w:sym w:font="Wingdings" w:char="F0E0"/>
      </w:r>
      <w:r w:rsidRPr="0064104A">
        <w:rPr>
          <w:rFonts w:ascii="TH SarabunPSK" w:hAnsi="TH SarabunPSK" w:cs="TH SarabunPSK"/>
          <w:sz w:val="32"/>
          <w:szCs w:val="32"/>
        </w:rPr>
        <w:t xml:space="preserve"> export </w:t>
      </w:r>
      <w:r w:rsidRPr="00AF52D8">
        <w:rPr>
          <w:sz w:val="20"/>
          <w:szCs w:val="20"/>
        </w:rPr>
        <w:sym w:font="Wingdings" w:char="F0E0"/>
      </w:r>
      <w:r w:rsidRPr="0064104A">
        <w:rPr>
          <w:rFonts w:ascii="TH SarabunPSK" w:hAnsi="TH SarabunPSK" w:cs="TH SarabunPSK"/>
          <w:sz w:val="32"/>
          <w:szCs w:val="32"/>
        </w:rPr>
        <w:t xml:space="preserve"> java </w:t>
      </w:r>
      <w:r w:rsidRPr="00AF52D8">
        <w:rPr>
          <w:sz w:val="20"/>
          <w:szCs w:val="20"/>
        </w:rPr>
        <w:sym w:font="Wingdings" w:char="F0E0"/>
      </w:r>
      <w:r w:rsidRPr="0064104A">
        <w:rPr>
          <w:rFonts w:ascii="TH SarabunPSK" w:hAnsi="TH SarabunPSK" w:cs="TH SarabunPSK"/>
          <w:sz w:val="32"/>
          <w:szCs w:val="32"/>
        </w:rPr>
        <w:t xml:space="preserve"> JAR file</w:t>
      </w:r>
    </w:p>
    <w:p w14:paraId="60F2EEC8" w14:textId="77777777" w:rsidR="00F92C0B" w:rsidRPr="00AF52D8" w:rsidRDefault="00AC77A4" w:rsidP="00F92C0B">
      <w:pPr>
        <w:pStyle w:val="ListParagraph"/>
        <w:ind w:hanging="270"/>
        <w:jc w:val="center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5AC92" wp14:editId="280A248F">
                <wp:simplePos x="0" y="0"/>
                <wp:positionH relativeFrom="column">
                  <wp:posOffset>2286000</wp:posOffset>
                </wp:positionH>
                <wp:positionV relativeFrom="paragraph">
                  <wp:posOffset>2639060</wp:posOffset>
                </wp:positionV>
                <wp:extent cx="10287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9528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07.8pt" to="261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62BF554E" w14:textId="77777777" w:rsidR="00AC77A4" w:rsidRPr="00AF52D8" w:rsidRDefault="00AC77A4" w:rsidP="00F92C0B">
      <w:pPr>
        <w:pStyle w:val="ListParagraph"/>
        <w:ind w:hanging="270"/>
        <w:jc w:val="center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8295708" wp14:editId="54FC9E44">
            <wp:extent cx="2413000" cy="2564107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0838" cy="25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8BB1" w14:textId="77777777" w:rsidR="00AC77A4" w:rsidRPr="00AF52D8" w:rsidRDefault="00AC77A4" w:rsidP="00F92C0B">
      <w:pPr>
        <w:pStyle w:val="ListParagraph"/>
        <w:ind w:hanging="270"/>
        <w:jc w:val="center"/>
        <w:rPr>
          <w:rFonts w:ascii="TH SarabunPSK" w:hAnsi="TH SarabunPSK" w:cs="TH SarabunPSK"/>
          <w:sz w:val="32"/>
          <w:szCs w:val="32"/>
        </w:rPr>
      </w:pPr>
    </w:p>
    <w:p w14:paraId="5153F6E4" w14:textId="77777777" w:rsidR="00AC77A4" w:rsidRPr="00AF52D8" w:rsidRDefault="00AC77A4" w:rsidP="00AC77A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AF52D8">
        <w:rPr>
          <w:rFonts w:ascii="TH SarabunPSK" w:hAnsi="TH SarabunPSK" w:cs="TH SarabunPSK"/>
          <w:sz w:val="32"/>
          <w:szCs w:val="32"/>
        </w:rPr>
        <w:t xml:space="preserve">project </w:t>
      </w:r>
      <w:r w:rsidRPr="00AF52D8">
        <w:rPr>
          <w:rFonts w:ascii="TH SarabunPSK" w:hAnsi="TH SarabunPSK" w:cs="TH SarabunPSK"/>
          <w:sz w:val="32"/>
          <w:szCs w:val="32"/>
          <w:cs/>
        </w:rPr>
        <w:t>ที่ต้องการ</w:t>
      </w:r>
      <w:r w:rsidRPr="00AF52D8">
        <w:rPr>
          <w:rFonts w:ascii="TH SarabunPSK" w:hAnsi="TH SarabunPSK" w:cs="TH SarabunPSK"/>
          <w:sz w:val="32"/>
          <w:szCs w:val="32"/>
        </w:rPr>
        <w:t xml:space="preserve">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และ ตั้งชื่อ </w:t>
      </w:r>
      <w:r w:rsidRPr="00AF52D8">
        <w:rPr>
          <w:rFonts w:ascii="TH SarabunPSK" w:hAnsi="TH SarabunPSK" w:cs="TH SarabunPSK"/>
          <w:sz w:val="32"/>
          <w:szCs w:val="32"/>
        </w:rPr>
        <w:t xml:space="preserve">file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พร้อมระบุ </w:t>
      </w:r>
      <w:r w:rsidRPr="00AF52D8">
        <w:rPr>
          <w:rFonts w:ascii="TH SarabunPSK" w:hAnsi="TH SarabunPSK" w:cs="TH SarabunPSK"/>
          <w:sz w:val="32"/>
          <w:szCs w:val="32"/>
        </w:rPr>
        <w:t>path</w:t>
      </w:r>
    </w:p>
    <w:p w14:paraId="1D3370C2" w14:textId="77777777" w:rsidR="00AC77A4" w:rsidRPr="00AF52D8" w:rsidRDefault="00AC77A4" w:rsidP="00AC77A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A507C6A" wp14:editId="7CC1F1A1">
            <wp:extent cx="2740025" cy="3294018"/>
            <wp:effectExtent l="0" t="0" r="317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4469" cy="33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737A" w14:textId="77777777" w:rsidR="00AC77A4" w:rsidRPr="00AF52D8" w:rsidRDefault="00AC77A4" w:rsidP="00AC77A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3500795" w14:textId="77777777" w:rsidR="00AC77A4" w:rsidRPr="00AF52D8" w:rsidRDefault="00AC77A4" w:rsidP="00AC77A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</w:rPr>
        <w:t xml:space="preserve">Next </w:t>
      </w:r>
      <w:r w:rsidRPr="00AF52D8">
        <w:rPr>
          <w:rFonts w:ascii="TH SarabunPSK" w:hAnsi="TH SarabunPSK" w:cs="TH SarabunPSK"/>
          <w:sz w:val="20"/>
          <w:szCs w:val="20"/>
        </w:rPr>
        <w:sym w:font="Wingdings" w:char="F0E0"/>
      </w:r>
      <w:r w:rsidRPr="00AF52D8">
        <w:rPr>
          <w:rFonts w:ascii="TH SarabunPSK" w:hAnsi="TH SarabunPSK" w:cs="TH SarabunPSK"/>
          <w:sz w:val="32"/>
          <w:szCs w:val="32"/>
        </w:rPr>
        <w:t xml:space="preserve"> Next </w:t>
      </w:r>
      <w:r w:rsidRPr="00AF52D8">
        <w:rPr>
          <w:rFonts w:ascii="TH SarabunPSK" w:hAnsi="TH SarabunPSK" w:cs="TH SarabunPSK"/>
          <w:sz w:val="20"/>
          <w:szCs w:val="20"/>
        </w:rPr>
        <w:sym w:font="Wingdings" w:char="F0E0"/>
      </w:r>
      <w:r w:rsidRPr="00AF52D8">
        <w:rPr>
          <w:rFonts w:ascii="TH SarabunPSK" w:hAnsi="TH SarabunPSK" w:cs="TH SarabunPSK"/>
          <w:sz w:val="32"/>
          <w:szCs w:val="32"/>
        </w:rPr>
        <w:t xml:space="preserve"> Browse </w:t>
      </w:r>
    </w:p>
    <w:p w14:paraId="503FA70F" w14:textId="77777777" w:rsidR="00AC77A4" w:rsidRPr="00AF52D8" w:rsidRDefault="00AC77A4" w:rsidP="00AC77A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FA8E5" wp14:editId="6BDF3952">
                <wp:simplePos x="0" y="0"/>
                <wp:positionH relativeFrom="column">
                  <wp:posOffset>4578350</wp:posOffset>
                </wp:positionH>
                <wp:positionV relativeFrom="paragraph">
                  <wp:posOffset>2287270</wp:posOffset>
                </wp:positionV>
                <wp:extent cx="711200" cy="63500"/>
                <wp:effectExtent l="19050" t="19050" r="12700" b="3175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12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CBAE1" id="Right Arrow 18" o:spid="_x0000_s1026" type="#_x0000_t13" style="position:absolute;margin-left:360.5pt;margin-top:180.1pt;width:56pt;height: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" adj="20636" fillcolor="#ed7d31 [3205]" strokecolor="#823b0b [1605]" strokeweight="1pt"/>
            </w:pict>
          </mc:Fallback>
        </mc:AlternateContent>
      </w:r>
      <w:r w:rsidRPr="00AF52D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DA700B6" wp14:editId="3AD3451F">
            <wp:extent cx="2580351" cy="30127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1341" cy="30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D2AD" w14:textId="77777777" w:rsidR="00AC77A4" w:rsidRPr="00AF52D8" w:rsidRDefault="00AC77A4" w:rsidP="00AC77A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</w:rPr>
      </w:pPr>
    </w:p>
    <w:p w14:paraId="48B703B9" w14:textId="77777777" w:rsidR="00AC77A4" w:rsidRPr="00AF52D8" w:rsidRDefault="00AC77A4" w:rsidP="00AC77A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</w:rPr>
      </w:pPr>
    </w:p>
    <w:p w14:paraId="3016B7FC" w14:textId="77777777" w:rsidR="00AC77A4" w:rsidRPr="00AF52D8" w:rsidRDefault="00AC77A4" w:rsidP="00AC77A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AF52D8">
        <w:rPr>
          <w:rFonts w:ascii="TH SarabunPSK" w:hAnsi="TH SarabunPSK" w:cs="TH SarabunPSK"/>
          <w:sz w:val="32"/>
          <w:szCs w:val="32"/>
        </w:rPr>
        <w:t xml:space="preserve">class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ที่มีเมธอด </w:t>
      </w:r>
      <w:r w:rsidRPr="00AF52D8">
        <w:rPr>
          <w:rFonts w:ascii="TH SarabunPSK" w:hAnsi="TH SarabunPSK" w:cs="TH SarabunPSK"/>
          <w:sz w:val="32"/>
          <w:szCs w:val="32"/>
        </w:rPr>
        <w:t xml:space="preserve">main 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อยู่ </w:t>
      </w:r>
    </w:p>
    <w:p w14:paraId="729D07F9" w14:textId="77777777" w:rsidR="00AC77A4" w:rsidRPr="00AF52D8" w:rsidRDefault="00AC77A4" w:rsidP="00AC77A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60F8B9B" wp14:editId="2D6B8EE1">
            <wp:extent cx="1690007" cy="240030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9486" cy="24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DBF6" w14:textId="77777777" w:rsidR="00AC77A4" w:rsidRPr="00AF52D8" w:rsidRDefault="00AC77A4" w:rsidP="00AC77A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 xml:space="preserve">เปิด </w:t>
      </w:r>
      <w:r w:rsidRPr="00AF52D8">
        <w:rPr>
          <w:rFonts w:ascii="TH SarabunPSK" w:hAnsi="TH SarabunPSK" w:cs="TH SarabunPSK"/>
          <w:sz w:val="32"/>
          <w:szCs w:val="32"/>
        </w:rPr>
        <w:t>command line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 และไปที่โฟลเดอร์ที่บันทึกไฟล์ดังกล่าวไว้ และ</w:t>
      </w:r>
    </w:p>
    <w:p w14:paraId="18CE33A0" w14:textId="77777777" w:rsidR="00AC77A4" w:rsidRPr="00AF52D8" w:rsidRDefault="00AC77A4" w:rsidP="006D273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sz w:val="32"/>
          <w:szCs w:val="32"/>
          <w:cs/>
        </w:rPr>
        <w:t>พิมพ์</w:t>
      </w:r>
      <w:r w:rsidR="006D273F" w:rsidRPr="00AF52D8">
        <w:rPr>
          <w:rFonts w:ascii="TH SarabunPSK" w:hAnsi="TH SarabunPSK" w:cs="TH SarabunPSK"/>
          <w:sz w:val="32"/>
          <w:szCs w:val="32"/>
        </w:rPr>
        <w:t xml:space="preserve"> java -jar &lt;</w:t>
      </w:r>
      <w:r w:rsidR="006D273F" w:rsidRPr="00AF52D8">
        <w:rPr>
          <w:rFonts w:ascii="TH SarabunPSK" w:hAnsi="TH SarabunPSK" w:cs="TH SarabunPSK"/>
          <w:sz w:val="32"/>
          <w:szCs w:val="32"/>
          <w:cs/>
        </w:rPr>
        <w:t>ชือไฟล์</w:t>
      </w:r>
      <w:r w:rsidR="006D273F" w:rsidRPr="00AF52D8">
        <w:rPr>
          <w:rFonts w:ascii="TH SarabunPSK" w:hAnsi="TH SarabunPSK" w:cs="TH SarabunPSK"/>
          <w:sz w:val="32"/>
          <w:szCs w:val="32"/>
        </w:rPr>
        <w:t>&gt;</w:t>
      </w:r>
    </w:p>
    <w:p w14:paraId="399F5100" w14:textId="77777777" w:rsidR="006D273F" w:rsidRPr="00AF52D8" w:rsidRDefault="006D273F" w:rsidP="006D273F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5511DA" wp14:editId="649A8FF1">
            <wp:extent cx="3726118" cy="2054225"/>
            <wp:effectExtent l="0" t="0" r="825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7548" cy="206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389B" w14:textId="77777777" w:rsidR="007B7CC0" w:rsidRPr="00AF52D8" w:rsidRDefault="007B7CC0" w:rsidP="006D273F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</w:rPr>
      </w:pPr>
    </w:p>
    <w:p w14:paraId="20CF505A" w14:textId="77777777" w:rsidR="00AF52D8" w:rsidRPr="00AF52D8" w:rsidRDefault="00AF52D8" w:rsidP="006D273F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</w:rPr>
      </w:pPr>
    </w:p>
    <w:p w14:paraId="4C4A4F75" w14:textId="77777777" w:rsidR="00AF52D8" w:rsidRDefault="00AF52D8" w:rsidP="002921F4">
      <w:pPr>
        <w:pStyle w:val="ListParagraph"/>
        <w:numPr>
          <w:ilvl w:val="0"/>
          <w:numId w:val="1"/>
        </w:numPr>
        <w:ind w:hanging="720"/>
        <w:rPr>
          <w:rFonts w:ascii="TH SarabunPSK" w:hAnsi="TH SarabunPSK" w:cs="TH SarabunPSK"/>
          <w:sz w:val="32"/>
          <w:szCs w:val="32"/>
        </w:rPr>
      </w:pPr>
      <w:r w:rsidRPr="00AF52D8">
        <w:rPr>
          <w:rFonts w:ascii="TH SarabunPSK" w:eastAsia="AngsanaNew" w:hAnsi="TH SarabunPSK" w:cs="TH SarabunPSK"/>
          <w:sz w:val="32"/>
          <w:szCs w:val="32"/>
          <w:cs/>
        </w:rPr>
        <w:t>จงเขียนโปรแกรมเพื่อคำนวณพื้นที่ผิวของปริซึมสามเหลี่ยมด้านเท่า</w:t>
      </w:r>
      <w:r w:rsidRPr="00AF52D8">
        <w:rPr>
          <w:rFonts w:ascii="TH SarabunPSK" w:hAnsi="TH SarabunPSK" w:cs="TH SarabunPSK"/>
          <w:sz w:val="32"/>
          <w:szCs w:val="32"/>
          <w:cs/>
        </w:rPr>
        <w:t>ซึ่งคือผลบวกของพื้นที่ผิวข้างและพื้นที่หน้าตัด โดย</w:t>
      </w:r>
      <w:r w:rsidR="0064104A">
        <w:rPr>
          <w:rFonts w:ascii="TH SarabunPSK" w:hAnsi="TH SarabunPSK" w:cs="TH SarabunPSK" w:hint="cs"/>
          <w:sz w:val="32"/>
          <w:szCs w:val="32"/>
          <w:cs/>
        </w:rPr>
        <w:t>กำหนดค่า</w:t>
      </w:r>
      <w:r w:rsidRPr="00AF52D8">
        <w:rPr>
          <w:rFonts w:ascii="TH SarabunPSK" w:hAnsi="TH SarabunPSK" w:cs="TH SarabunPSK"/>
          <w:sz w:val="32"/>
          <w:szCs w:val="32"/>
          <w:cs/>
        </w:rPr>
        <w:t>ความยาวของด้านของสามเหลี่</w:t>
      </w:r>
      <w:r w:rsidR="0064104A">
        <w:rPr>
          <w:rFonts w:ascii="TH SarabunPSK" w:hAnsi="TH SarabunPSK" w:cs="TH SarabunPSK"/>
          <w:sz w:val="32"/>
          <w:szCs w:val="32"/>
          <w:cs/>
        </w:rPr>
        <w:t>ยมด้านเท่าและความยาวของปริซึมในตัวแปรและทำการแสดงผลดังตัวอย่าง</w:t>
      </w:r>
      <w:r w:rsidRPr="00AF52D8">
        <w:rPr>
          <w:rFonts w:ascii="TH SarabunPSK" w:eastAsia="AngsanaNew" w:hAnsi="TH SarabunPSK" w:cs="TH SarabunPSK"/>
          <w:sz w:val="32"/>
          <w:szCs w:val="32"/>
          <w:cs/>
        </w:rPr>
        <w:t xml:space="preserve"> </w:t>
      </w:r>
      <w:r w:rsidRPr="00AF52D8">
        <w:rPr>
          <w:rFonts w:ascii="TH SarabunPSK" w:hAnsi="TH SarabunPSK" w:cs="TH SarabunPSK"/>
          <w:sz w:val="32"/>
          <w:szCs w:val="32"/>
        </w:rPr>
        <w:t>(</w:t>
      </w:r>
      <w:r w:rsidRPr="00AF52D8">
        <w:rPr>
          <w:rFonts w:ascii="TH SarabunPSK" w:hAnsi="TH SarabunPSK" w:cs="TH SarabunPSK"/>
          <w:sz w:val="32"/>
          <w:szCs w:val="32"/>
          <w:cs/>
        </w:rPr>
        <w:t xml:space="preserve">พื้นที่สามเหลี่ยมด้านเท่า </w:t>
      </w:r>
      <w:r w:rsidRPr="00AF52D8">
        <w:rPr>
          <w:rFonts w:ascii="TH SarabunPSK" w:hAnsi="TH SarabunPSK" w:cs="TH SarabunPSK"/>
          <w:sz w:val="32"/>
          <w:szCs w:val="32"/>
        </w:rPr>
        <w:t xml:space="preserve">= </w:t>
      </w:r>
      <m:oMath>
        <m:f>
          <m:fPr>
            <m:ctrlPr>
              <w:ins w:id="0" w:author="Unknown" w:date="2014-07-04T17:45:00Z">
                <w:rPr>
                  <w:rFonts w:ascii="Cambria Math" w:hAnsi="Cambria Math" w:cs="TH SarabunPSK"/>
                  <w:i/>
                  <w:sz w:val="32"/>
                  <w:szCs w:val="32"/>
                </w:rPr>
              </w:ins>
            </m:ctrlPr>
          </m:fPr>
          <m:num>
            <m:rad>
              <m:radPr>
                <m:degHide m:val="1"/>
                <m:ctrlPr>
                  <w:ins w:id="1" w:author="Unknown" w:date="2014-07-04T17:45:00Z"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w:ins>
                </m:ctrlPr>
              </m:radPr>
              <m:deg/>
              <m:e>
                <m:r>
                  <w:rPr>
                    <w:rFonts w:ascii="Cambria Math" w:hAnsi="Cambria Math" w:cs="TH SarabunPSK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4</m:t>
            </m:r>
          </m:den>
        </m:f>
        <m:sSup>
          <m:sSupPr>
            <m:ctrlPr>
              <w:ins w:id="2" w:author="Unknown" w:date="2014-07-04T17:45:00Z">
                <w:rPr>
                  <w:rFonts w:ascii="Cambria Math" w:hAnsi="Cambria Math" w:cs="TH SarabunPSK"/>
                  <w:i/>
                  <w:sz w:val="32"/>
                  <w:szCs w:val="32"/>
                </w:rPr>
              </w:ins>
            </m:ctrlPr>
          </m:sSupPr>
          <m:e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  <w:cs/>
              </w:rPr>
              <m:t>ด้าน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p>
        </m:sSup>
      </m:oMath>
      <w:r w:rsidRPr="00AF52D8">
        <w:rPr>
          <w:rFonts w:ascii="TH SarabunPSK" w:hAnsi="TH SarabunPSK" w:cs="TH SarabunPSK"/>
          <w:sz w:val="32"/>
          <w:szCs w:val="32"/>
        </w:rPr>
        <w:t>)</w:t>
      </w:r>
      <w:r w:rsidR="0064104A">
        <w:rPr>
          <w:rFonts w:ascii="TH SarabunPSK" w:hAnsi="TH SarabunPSK" w:cs="TH SarabunPSK" w:hint="cs"/>
          <w:sz w:val="32"/>
          <w:szCs w:val="32"/>
          <w:cs/>
        </w:rPr>
        <w:t xml:space="preserve"> กำหนด</w:t>
      </w:r>
    </w:p>
    <w:p w14:paraId="59D70F46" w14:textId="77777777" w:rsidR="0064104A" w:rsidRPr="00AF52D8" w:rsidRDefault="0064104A" w:rsidP="0064104A">
      <w:pPr>
        <w:pStyle w:val="ListParagrap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4111"/>
        <w:gridCol w:w="6095"/>
      </w:tblGrid>
      <w:tr w:rsidR="00AF52D8" w:rsidRPr="00AF52D8" w14:paraId="14353DA4" w14:textId="77777777" w:rsidTr="00AF52D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CD1E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ตัวอย่าง</w:t>
            </w:r>
            <w:r w:rsidRPr="00AF52D8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1</w:t>
            </w:r>
          </w:p>
          <w:p w14:paraId="6AD6C5D2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</w:rPr>
              <w:t>Enter triangle side: 5</w:t>
            </w:r>
          </w:p>
          <w:p w14:paraId="4C7005E5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</w:rPr>
              <w:t>Enter prism length: 7.8</w:t>
            </w:r>
          </w:p>
          <w:p w14:paraId="009EFEBB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</w:rPr>
              <w:t>Surface area of prism is 138.65</w:t>
            </w:r>
          </w:p>
        </w:tc>
        <w:tc>
          <w:tcPr>
            <w:tcW w:w="6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0BEB" w14:textId="77777777" w:rsidR="00AF52D8" w:rsidRPr="00AF52D8" w:rsidRDefault="00AF52D8">
            <w:pPr>
              <w:pStyle w:val="HTMLPreformatted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993B38" w14:textId="77777777" w:rsidR="00AF52D8" w:rsidRPr="00AF52D8" w:rsidRDefault="00AF52D8">
            <w:pPr>
              <w:pStyle w:val="HTMLPreformatted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81BAAC" w14:textId="77777777" w:rsidR="00AF52D8" w:rsidRPr="00AF52D8" w:rsidRDefault="00AF52D8">
            <w:pPr>
              <w:pStyle w:val="HTMLPreformatted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E31E78" w14:textId="77777777" w:rsidR="00AF52D8" w:rsidRPr="00AF52D8" w:rsidRDefault="00AF52D8">
            <w:pPr>
              <w:pStyle w:val="HTMLPreformatted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14AE18" w14:textId="77777777" w:rsidR="00AF52D8" w:rsidRPr="00AF52D8" w:rsidRDefault="00AF52D8">
            <w:pPr>
              <w:pStyle w:val="HTMLPreformatted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67BA05" w14:textId="77777777" w:rsidR="00AF52D8" w:rsidRPr="00AF52D8" w:rsidRDefault="00AF52D8">
            <w:pPr>
              <w:pStyle w:val="HTMLPreformatted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58097D" w14:textId="77777777" w:rsidR="00AF52D8" w:rsidRPr="00AF52D8" w:rsidRDefault="00AF52D8">
            <w:pPr>
              <w:pStyle w:val="HTMLPreformatted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070D8AD" w14:textId="77777777" w:rsidR="00AF52D8" w:rsidRPr="00AF52D8" w:rsidRDefault="00AF52D8">
            <w:pPr>
              <w:pStyle w:val="HTMLPreformatted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52D8" w:rsidRPr="00AF52D8" w14:paraId="7E42A544" w14:textId="77777777" w:rsidTr="00AF52D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796B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lastRenderedPageBreak/>
              <w:t>ตัวอย่าง</w:t>
            </w:r>
            <w:r w:rsidRPr="00AF52D8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2</w:t>
            </w:r>
          </w:p>
          <w:p w14:paraId="3060EA98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</w:rPr>
              <w:t>Enter triangle side: 2.25</w:t>
            </w:r>
          </w:p>
          <w:p w14:paraId="11149234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</w:rPr>
              <w:t>Enter prism length: 6</w:t>
            </w:r>
          </w:p>
          <w:p w14:paraId="5D398538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</w:rPr>
              <w:t>Surface area of prism is 44.88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89542" w14:textId="77777777" w:rsidR="00AF52D8" w:rsidRPr="00AF52D8" w:rsidRDefault="00AF52D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52D8" w:rsidRPr="00AF52D8" w14:paraId="5F3C41AF" w14:textId="77777777" w:rsidTr="00AF52D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2CEC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ตัวอย่าง</w:t>
            </w:r>
            <w:r w:rsidRPr="00AF52D8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 w:rsidR="006259ED">
              <w:rPr>
                <w:rFonts w:ascii="TH SarabunPSK" w:hAnsi="TH SarabunPSK" w:cs="TH SarabunPSK"/>
                <w:sz w:val="32"/>
                <w:szCs w:val="32"/>
                <w:u w:val="single"/>
              </w:rPr>
              <w:t>3</w:t>
            </w:r>
          </w:p>
          <w:p w14:paraId="56873705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</w:rPr>
              <w:t>Enter triangle side: 10.5</w:t>
            </w:r>
          </w:p>
          <w:p w14:paraId="1C569A21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</w:rPr>
              <w:t>Enter prism length: 10.5</w:t>
            </w:r>
          </w:p>
          <w:p w14:paraId="41639943" w14:textId="77777777" w:rsidR="00AF52D8" w:rsidRPr="00AF52D8" w:rsidRDefault="00AF52D8">
            <w:pPr>
              <w:pStyle w:val="HTMLPreformatted"/>
              <w:shd w:val="clear" w:color="auto" w:fill="FFFFFF"/>
              <w:ind w:right="43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AF52D8">
              <w:rPr>
                <w:rFonts w:ascii="TH SarabunPSK" w:hAnsi="TH SarabunPSK" w:cs="TH SarabunPSK"/>
                <w:sz w:val="32"/>
                <w:szCs w:val="32"/>
              </w:rPr>
              <w:t>Surface area of prism is 426.23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B7ECD" w14:textId="77777777" w:rsidR="00AF52D8" w:rsidRPr="00AF52D8" w:rsidRDefault="00AF52D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5B0ADCB" w14:textId="77777777" w:rsidR="00AF52D8" w:rsidRDefault="00AF52D8" w:rsidP="006D273F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</w:rPr>
      </w:pPr>
    </w:p>
    <w:p w14:paraId="060808B6" w14:textId="77777777" w:rsidR="00E93903" w:rsidRPr="00E93903" w:rsidRDefault="00E93903" w:rsidP="00E93903">
      <w:pPr>
        <w:rPr>
          <w:rFonts w:ascii="TH SarabunPSK" w:hAnsi="TH SarabunPSK" w:cs="TH SarabunPSK"/>
          <w:sz w:val="32"/>
          <w:szCs w:val="32"/>
          <w:lang w:val="en-GB"/>
        </w:rPr>
      </w:pPr>
      <w:r w:rsidRPr="00E93903">
        <w:rPr>
          <w:rFonts w:ascii="TH SarabunPSK" w:hAnsi="TH SarabunPSK" w:cs="TH SarabunPSK"/>
          <w:sz w:val="32"/>
          <w:szCs w:val="32"/>
          <w:lang w:val="en-GB"/>
        </w:rPr>
        <w:t xml:space="preserve">4. </w:t>
      </w:r>
      <w:r w:rsidRPr="00E93903">
        <w:rPr>
          <w:rFonts w:ascii="TH SarabunPSK" w:hAnsi="TH SarabunPSK" w:cs="TH SarabunPSK"/>
          <w:sz w:val="32"/>
          <w:szCs w:val="32"/>
          <w:cs/>
          <w:lang w:val="en-GB"/>
        </w:rPr>
        <w:t xml:space="preserve">ให้นิสิตเขียนโปรแกรมพิจารณาว่าพิกัดที่กำหนดเข้ามาอยู่ในจตุภาคใด หรือเป็นจุดกำเนิด จุดตัดแกน </w:t>
      </w:r>
      <w:r w:rsidRPr="00E93903">
        <w:rPr>
          <w:rFonts w:ascii="TH SarabunPSK" w:hAnsi="TH SarabunPSK" w:cs="TH SarabunPSK"/>
          <w:sz w:val="32"/>
          <w:szCs w:val="32"/>
          <w:lang w:val="en-GB"/>
        </w:rPr>
        <w:t xml:space="preserve">x </w:t>
      </w:r>
      <w:r w:rsidRPr="00E93903">
        <w:rPr>
          <w:rFonts w:ascii="TH SarabunPSK" w:hAnsi="TH SarabunPSK" w:cs="TH SarabunPSK"/>
          <w:sz w:val="32"/>
          <w:szCs w:val="32"/>
          <w:cs/>
          <w:lang w:val="en-GB"/>
        </w:rPr>
        <w:t>จุดตัดแกน</w:t>
      </w:r>
      <w:r w:rsidRPr="00E93903">
        <w:rPr>
          <w:rFonts w:ascii="TH SarabunPSK" w:hAnsi="TH SarabunPSK" w:cs="TH SarabunPSK"/>
          <w:sz w:val="32"/>
          <w:szCs w:val="32"/>
          <w:lang w:val="en-GB"/>
        </w:rPr>
        <w:t>y</w:t>
      </w:r>
    </w:p>
    <w:p w14:paraId="7D42D7EC" w14:textId="77777777" w:rsidR="00E93903" w:rsidRPr="00E93903" w:rsidRDefault="00E93903" w:rsidP="00E93903">
      <w:pPr>
        <w:rPr>
          <w:rFonts w:ascii="TH SarabunPSK" w:hAnsi="TH SarabunPSK" w:cs="TH SarabunPSK"/>
          <w:sz w:val="32"/>
          <w:szCs w:val="32"/>
          <w:lang w:val="en-GB"/>
        </w:rPr>
      </w:pPr>
      <w:r w:rsidRPr="00E93903">
        <w:rPr>
          <w:rFonts w:ascii="TH SarabunPSK" w:hAnsi="TH SarabunPSK" w:cs="TH SarabunPSK"/>
          <w:sz w:val="32"/>
          <w:szCs w:val="32"/>
          <w:cs/>
          <w:lang w:val="en-GB"/>
        </w:rPr>
        <w:t>ตัวอย่าง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7"/>
        <w:gridCol w:w="4673"/>
      </w:tblGrid>
      <w:tr w:rsidR="00E93903" w14:paraId="6F90D948" w14:textId="77777777" w:rsidTr="00E93903">
        <w:tc>
          <w:tcPr>
            <w:tcW w:w="4677" w:type="dxa"/>
          </w:tcPr>
          <w:p w14:paraId="08628694" w14:textId="77777777" w:rsidR="00E93903" w:rsidRDefault="00E93903" w:rsidP="00E93903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93903">
              <w:rPr>
                <w:rFonts w:ascii="TH SarabunPSK" w:hAnsi="TH SarabunPSK" w:cs="TH SarabunPSK"/>
                <w:sz w:val="32"/>
                <w:szCs w:val="32"/>
                <w:lang w:val="en-GB"/>
              </w:rPr>
              <w:t>coordinates(1,1) = Q1</w:t>
            </w:r>
            <w:r w:rsidRPr="00E93903">
              <w:rPr>
                <w:rFonts w:ascii="TH SarabunPSK" w:hAnsi="TH SarabunPSK" w:cs="TH SarabunPSK"/>
                <w:sz w:val="32"/>
                <w:szCs w:val="32"/>
                <w:lang w:val="en-GB"/>
              </w:rPr>
              <w:tab/>
            </w:r>
          </w:p>
        </w:tc>
        <w:tc>
          <w:tcPr>
            <w:tcW w:w="4673" w:type="dxa"/>
          </w:tcPr>
          <w:p w14:paraId="46D18966" w14:textId="77777777" w:rsidR="00E93903" w:rsidRDefault="00E93903" w:rsidP="00E93903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93903">
              <w:rPr>
                <w:rFonts w:ascii="TH SarabunPSK" w:hAnsi="TH SarabunPSK" w:cs="TH SarabunPSK"/>
                <w:sz w:val="32"/>
                <w:szCs w:val="32"/>
                <w:lang w:val="en-GB"/>
              </w:rPr>
              <w:t>coordinates(-1,1) = Q2</w:t>
            </w:r>
            <w:r w:rsidRPr="00E93903">
              <w:rPr>
                <w:rFonts w:ascii="TH SarabunPSK" w:hAnsi="TH SarabunPSK" w:cs="TH SarabunPSK"/>
                <w:sz w:val="32"/>
                <w:szCs w:val="32"/>
                <w:lang w:val="en-GB"/>
              </w:rPr>
              <w:tab/>
            </w:r>
          </w:p>
        </w:tc>
      </w:tr>
      <w:tr w:rsidR="00E93903" w14:paraId="13CD7368" w14:textId="77777777" w:rsidTr="00E93903">
        <w:tc>
          <w:tcPr>
            <w:tcW w:w="4677" w:type="dxa"/>
          </w:tcPr>
          <w:p w14:paraId="22EC8715" w14:textId="77777777" w:rsidR="00E93903" w:rsidRPr="00E93903" w:rsidRDefault="00E93903" w:rsidP="00E93903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93903">
              <w:rPr>
                <w:rFonts w:ascii="TH SarabunPSK" w:hAnsi="TH SarabunPSK" w:cs="TH SarabunPSK"/>
                <w:sz w:val="32"/>
                <w:szCs w:val="32"/>
                <w:lang w:val="en-GB"/>
              </w:rPr>
              <w:t>coordinates(1,-1) = Q4</w:t>
            </w:r>
          </w:p>
        </w:tc>
        <w:tc>
          <w:tcPr>
            <w:tcW w:w="4673" w:type="dxa"/>
          </w:tcPr>
          <w:p w14:paraId="67070811" w14:textId="77777777" w:rsidR="00E93903" w:rsidRPr="00E93903" w:rsidRDefault="00E93903" w:rsidP="00E93903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93903">
              <w:rPr>
                <w:rFonts w:ascii="TH SarabunPSK" w:hAnsi="TH SarabunPSK" w:cs="TH SarabunPSK"/>
                <w:sz w:val="32"/>
                <w:szCs w:val="32"/>
                <w:lang w:val="en-GB"/>
              </w:rPr>
              <w:t>coordinates(0,0) = origin</w:t>
            </w:r>
          </w:p>
        </w:tc>
      </w:tr>
      <w:tr w:rsidR="00E93903" w14:paraId="092F36DD" w14:textId="77777777" w:rsidTr="00E93903">
        <w:tc>
          <w:tcPr>
            <w:tcW w:w="4677" w:type="dxa"/>
          </w:tcPr>
          <w:p w14:paraId="4BD12097" w14:textId="77777777" w:rsidR="00E93903" w:rsidRPr="00E93903" w:rsidRDefault="00E93903" w:rsidP="00E93903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93903">
              <w:rPr>
                <w:rFonts w:ascii="TH SarabunPSK" w:hAnsi="TH SarabunPSK" w:cs="TH SarabunPSK"/>
                <w:sz w:val="32"/>
                <w:szCs w:val="32"/>
                <w:lang w:val="en-GB"/>
              </w:rPr>
              <w:t>coordinates(-1,-1) = Q3</w:t>
            </w:r>
          </w:p>
        </w:tc>
        <w:tc>
          <w:tcPr>
            <w:tcW w:w="4673" w:type="dxa"/>
          </w:tcPr>
          <w:p w14:paraId="30DC2975" w14:textId="77777777" w:rsidR="00E93903" w:rsidRPr="00E93903" w:rsidRDefault="00E93903" w:rsidP="00E93903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93903">
              <w:rPr>
                <w:rFonts w:ascii="TH SarabunPSK" w:hAnsi="TH SarabunPSK" w:cs="TH SarabunPSK"/>
                <w:sz w:val="32"/>
                <w:szCs w:val="32"/>
                <w:lang w:val="en-GB"/>
              </w:rPr>
              <w:t>coordinates(0,0) = origin</w:t>
            </w:r>
          </w:p>
        </w:tc>
      </w:tr>
      <w:tr w:rsidR="00E93903" w14:paraId="0BC973CA" w14:textId="77777777" w:rsidTr="00E93903">
        <w:tc>
          <w:tcPr>
            <w:tcW w:w="4677" w:type="dxa"/>
          </w:tcPr>
          <w:p w14:paraId="73586917" w14:textId="77777777" w:rsidR="00E93903" w:rsidRPr="00E93903" w:rsidRDefault="00E93903" w:rsidP="00E93903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93903">
              <w:rPr>
                <w:rFonts w:ascii="TH SarabunPSK" w:hAnsi="TH SarabunPSK" w:cs="TH SarabunPSK"/>
                <w:sz w:val="32"/>
                <w:szCs w:val="32"/>
                <w:lang w:val="en-GB"/>
              </w:rPr>
              <w:t>coordinates(0,5) = y-intercept</w:t>
            </w:r>
          </w:p>
        </w:tc>
        <w:tc>
          <w:tcPr>
            <w:tcW w:w="4673" w:type="dxa"/>
          </w:tcPr>
          <w:p w14:paraId="21C48906" w14:textId="77777777" w:rsidR="00E93903" w:rsidRPr="00E93903" w:rsidRDefault="00E93903" w:rsidP="00E93903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93903">
              <w:rPr>
                <w:rFonts w:ascii="TH SarabunPSK" w:hAnsi="TH SarabunPSK" w:cs="TH SarabunPSK"/>
                <w:sz w:val="32"/>
                <w:szCs w:val="32"/>
                <w:lang w:val="en-GB"/>
              </w:rPr>
              <w:t>coordinates(-2,0) = x-intercept</w:t>
            </w:r>
          </w:p>
        </w:tc>
      </w:tr>
    </w:tbl>
    <w:p w14:paraId="4A6BC03C" w14:textId="77777777" w:rsidR="00E93903" w:rsidRPr="00E93903" w:rsidRDefault="00E93903" w:rsidP="00E93903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GB"/>
        </w:rPr>
      </w:pPr>
      <w:r w:rsidRPr="00E93903">
        <w:rPr>
          <w:rFonts w:ascii="TH SarabunPSK" w:hAnsi="TH SarabunPSK" w:cs="TH SarabunPSK"/>
          <w:sz w:val="32"/>
          <w:szCs w:val="32"/>
          <w:lang w:val="en-GB"/>
        </w:rPr>
        <w:tab/>
      </w:r>
    </w:p>
    <w:p w14:paraId="22BA8BF3" w14:textId="77777777" w:rsidR="00E93903" w:rsidRPr="00E93903" w:rsidRDefault="00E93903" w:rsidP="00E93903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GB"/>
        </w:rPr>
      </w:pPr>
      <w:r w:rsidRPr="00E93903">
        <w:rPr>
          <w:rFonts w:ascii="TH SarabunPSK" w:hAnsi="TH SarabunPSK" w:cs="TH SarabunPSK"/>
          <w:sz w:val="32"/>
          <w:szCs w:val="32"/>
          <w:lang w:val="en-GB"/>
        </w:rPr>
        <w:tab/>
      </w:r>
    </w:p>
    <w:p w14:paraId="6997AE0F" w14:textId="77777777" w:rsidR="002921F4" w:rsidRPr="00E93903" w:rsidRDefault="002921F4" w:rsidP="006D273F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sectPr w:rsidR="002921F4" w:rsidRPr="00E93903" w:rsidSect="0064104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8FD4" w14:textId="77777777" w:rsidR="002D4EE8" w:rsidRDefault="002D4EE8" w:rsidP="005075C8">
      <w:pPr>
        <w:spacing w:after="0" w:line="240" w:lineRule="auto"/>
      </w:pPr>
      <w:r>
        <w:separator/>
      </w:r>
    </w:p>
  </w:endnote>
  <w:endnote w:type="continuationSeparator" w:id="0">
    <w:p w14:paraId="4897707E" w14:textId="77777777" w:rsidR="002D4EE8" w:rsidRDefault="002D4EE8" w:rsidP="0050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Times New Roman"/>
    <w:panose1 w:val="00000000000000000000"/>
    <w:charset w:val="00"/>
    <w:family w:val="roman"/>
    <w:notTrueType/>
    <w:pitch w:val="default"/>
    <w:sig w:usb0="01000003" w:usb1="08080000" w:usb2="00000010" w:usb3="00000000" w:csb0="001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3329" w14:textId="77777777" w:rsidR="002D4EE8" w:rsidRDefault="002D4EE8" w:rsidP="005075C8">
      <w:pPr>
        <w:spacing w:after="0" w:line="240" w:lineRule="auto"/>
      </w:pPr>
      <w:r>
        <w:separator/>
      </w:r>
    </w:p>
  </w:footnote>
  <w:footnote w:type="continuationSeparator" w:id="0">
    <w:p w14:paraId="0818EB8A" w14:textId="77777777" w:rsidR="002D4EE8" w:rsidRDefault="002D4EE8" w:rsidP="0050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24F"/>
    <w:multiLevelType w:val="hybridMultilevel"/>
    <w:tmpl w:val="462A2FC8"/>
    <w:lvl w:ilvl="0" w:tplc="52DE8B5E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6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754DC"/>
    <w:multiLevelType w:val="hybridMultilevel"/>
    <w:tmpl w:val="2BD62F46"/>
    <w:lvl w:ilvl="0" w:tplc="E028E93C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255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AC495E"/>
    <w:multiLevelType w:val="hybridMultilevel"/>
    <w:tmpl w:val="A290F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8159882">
    <w:abstractNumId w:val="0"/>
  </w:num>
  <w:num w:numId="2" w16cid:durableId="1077171798">
    <w:abstractNumId w:val="3"/>
  </w:num>
  <w:num w:numId="3" w16cid:durableId="1884949333">
    <w:abstractNumId w:val="1"/>
  </w:num>
  <w:num w:numId="4" w16cid:durableId="505174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5C8"/>
    <w:rsid w:val="0013761C"/>
    <w:rsid w:val="00156E74"/>
    <w:rsid w:val="00174470"/>
    <w:rsid w:val="001A6F19"/>
    <w:rsid w:val="001D3A23"/>
    <w:rsid w:val="00216C2B"/>
    <w:rsid w:val="002921F4"/>
    <w:rsid w:val="002D4EE8"/>
    <w:rsid w:val="002F44A5"/>
    <w:rsid w:val="0036292B"/>
    <w:rsid w:val="003E21AA"/>
    <w:rsid w:val="00412F81"/>
    <w:rsid w:val="00427E9A"/>
    <w:rsid w:val="004F2726"/>
    <w:rsid w:val="005075C8"/>
    <w:rsid w:val="006110FD"/>
    <w:rsid w:val="006259ED"/>
    <w:rsid w:val="0064104A"/>
    <w:rsid w:val="00674E94"/>
    <w:rsid w:val="006C240E"/>
    <w:rsid w:val="006D273F"/>
    <w:rsid w:val="00701B22"/>
    <w:rsid w:val="00704F74"/>
    <w:rsid w:val="0073490D"/>
    <w:rsid w:val="007B7CC0"/>
    <w:rsid w:val="0084714F"/>
    <w:rsid w:val="00854285"/>
    <w:rsid w:val="00996DFB"/>
    <w:rsid w:val="009B1206"/>
    <w:rsid w:val="00A014DE"/>
    <w:rsid w:val="00AC77A4"/>
    <w:rsid w:val="00AD3432"/>
    <w:rsid w:val="00AF52D8"/>
    <w:rsid w:val="00BA31BC"/>
    <w:rsid w:val="00BE2F2F"/>
    <w:rsid w:val="00C04035"/>
    <w:rsid w:val="00C43CA3"/>
    <w:rsid w:val="00C720C6"/>
    <w:rsid w:val="00CC01D0"/>
    <w:rsid w:val="00CD5306"/>
    <w:rsid w:val="00D614AF"/>
    <w:rsid w:val="00D705AB"/>
    <w:rsid w:val="00DC24B0"/>
    <w:rsid w:val="00DC3DE4"/>
    <w:rsid w:val="00DF7F6D"/>
    <w:rsid w:val="00E8428D"/>
    <w:rsid w:val="00E93903"/>
    <w:rsid w:val="00ED53C0"/>
    <w:rsid w:val="00EE5CD5"/>
    <w:rsid w:val="00F92C0B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1624C"/>
  <w15:chartTrackingRefBased/>
  <w15:docId w15:val="{82F8B1A4-59C1-4465-91A3-41DC5DD1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5C8"/>
  </w:style>
  <w:style w:type="paragraph" w:styleId="Footer">
    <w:name w:val="footer"/>
    <w:basedOn w:val="Normal"/>
    <w:link w:val="FooterChar"/>
    <w:uiPriority w:val="99"/>
    <w:unhideWhenUsed/>
    <w:rsid w:val="0050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5C8"/>
  </w:style>
  <w:style w:type="paragraph" w:styleId="ListParagraph">
    <w:name w:val="List Paragraph"/>
    <w:basedOn w:val="Normal"/>
    <w:uiPriority w:val="34"/>
    <w:qFormat/>
    <w:rsid w:val="00507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5C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2D8"/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AF52D8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etbeans.org/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eclipse.org/downloads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4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F5187-8F41-4734-87A0-5EFDA8E1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Cidol</dc:creator>
  <cp:keywords/>
  <dc:description/>
  <cp:lastModifiedBy>siwadol sateanpattanakul</cp:lastModifiedBy>
  <cp:revision>6</cp:revision>
  <dcterms:created xsi:type="dcterms:W3CDTF">2021-06-29T14:26:00Z</dcterms:created>
  <dcterms:modified xsi:type="dcterms:W3CDTF">2022-06-30T17:17:00Z</dcterms:modified>
</cp:coreProperties>
</file>